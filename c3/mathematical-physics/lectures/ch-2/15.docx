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87" w:rsidRDefault="00217A87" w:rsidP="0014205E">
      <w:pPr>
        <w:pStyle w:val="dheader1"/>
        <w:rPr>
          <w:lang w:val="en-US"/>
        </w:rPr>
      </w:pPr>
      <w:r w:rsidRPr="00085E36">
        <w:t>Лекція 15</w:t>
      </w:r>
    </w:p>
    <w:p w:rsidR="00217A87" w:rsidRDefault="00217A87" w:rsidP="0014205E">
      <w:pPr>
        <w:pStyle w:val="dheader2"/>
      </w:pPr>
      <w:r w:rsidRPr="00085E36">
        <w:t>§8. Постановка основних граничних задач для лінійних диференційних рівнянь 2-го порядку, коректність, класичні та узагальнені розв’язки</w:t>
      </w:r>
    </w:p>
    <w:p w:rsidR="007D399D" w:rsidRPr="007D399D" w:rsidRDefault="007D399D" w:rsidP="0014205E">
      <w:pPr>
        <w:pStyle w:val="dtext"/>
        <w:jc w:val="center"/>
        <w:rPr>
          <w:lang w:val="ru-RU"/>
        </w:rPr>
      </w:pPr>
      <w:r w:rsidRPr="007D399D">
        <w:rPr>
          <w:lang w:val="ru-RU"/>
        </w:rPr>
        <w:t>[1, ст</w:t>
      </w:r>
      <w:r>
        <w:t>ор.68 - 77</w:t>
      </w:r>
      <w:r w:rsidRPr="007D399D">
        <w:rPr>
          <w:lang w:val="ru-RU"/>
        </w:rPr>
        <w:t>]</w:t>
      </w:r>
    </w:p>
    <w:p w:rsidR="00217A87" w:rsidRDefault="00217A87" w:rsidP="0014205E">
      <w:pPr>
        <w:pStyle w:val="dtext"/>
      </w:pPr>
      <w:r>
        <w:t>Серед множини математичних моделей, які були розглянуті в попередніх параграфах можна виділити найтиповіші математичні моделі, які концентрують в собі головні особливості усіх розглянутих вище. Ці моделі представляють собою граничні задачі для рівнянь трьох типів: еліптичних, параболічних та гіперболічних лінійних рівнянь другого порядку.</w:t>
      </w:r>
    </w:p>
    <w:p w:rsidR="00217A87" w:rsidRPr="00325930" w:rsidRDefault="00217A87" w:rsidP="0014205E">
      <w:pPr>
        <w:pStyle w:val="dtext"/>
      </w:pPr>
      <w:r>
        <w:t>Розглянемо основний диференціальний оператор другого порядку:</w:t>
      </w:r>
    </w:p>
    <w:p w:rsidR="00217A87" w:rsidRPr="00217A87" w:rsidRDefault="00217A87" w:rsidP="0014205E">
      <w:pPr>
        <w:pStyle w:val="dtext"/>
        <w:numPr>
          <w:ins w:id="0" w:author="Unknown"/>
        </w:numPr>
      </w:pPr>
      <w:r w:rsidRPr="00217A87">
        <w:rPr>
          <w:position w:val="-16"/>
        </w:rPr>
        <w:object w:dxaOrig="37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23.25pt" o:ole="">
            <v:imagedata r:id="rId7" o:title=""/>
          </v:shape>
          <o:OLEObject Type="Embed" ProgID="Equation.3" ShapeID="_x0000_i1025" DrawAspect="Content" ObjectID="_1618042339" r:id="rId8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085E36">
        <w:tab/>
      </w:r>
      <w:r w:rsidRPr="00217A87">
        <w:t>(8.1)</w:t>
      </w:r>
      <w:r w:rsidR="00F75566">
        <w:t>.</w:t>
      </w:r>
    </w:p>
    <w:p w:rsidR="00217A87" w:rsidRPr="0092763B" w:rsidRDefault="00217A87" w:rsidP="0014205E">
      <w:pPr>
        <w:pStyle w:val="dtext"/>
      </w:pPr>
      <w:r>
        <w:t xml:space="preserve">Запишемо </w:t>
      </w:r>
      <w:r w:rsidR="0092763B">
        <w:t xml:space="preserve">основні диференціальні </w:t>
      </w:r>
      <w:r>
        <w:t>рівняння:</w:t>
      </w:r>
    </w:p>
    <w:p w:rsidR="00217A87" w:rsidRPr="00B6177E" w:rsidRDefault="00085E36" w:rsidP="0014205E">
      <w:pPr>
        <w:pStyle w:val="dtext"/>
      </w:pPr>
      <w:r w:rsidRPr="00085E36">
        <w:rPr>
          <w:position w:val="-14"/>
        </w:rPr>
        <w:object w:dxaOrig="1420" w:dyaOrig="420">
          <v:shape id="_x0000_i1026" type="#_x0000_t75" style="width:71.25pt;height:21pt" o:ole="">
            <v:imagedata r:id="rId9" o:title=""/>
          </v:shape>
          <o:OLEObject Type="Embed" ProgID="Equation.3" ShapeID="_x0000_i1026" DrawAspect="Content" ObjectID="_1618042340" r:id="rId10"/>
        </w:object>
      </w:r>
      <w:r w:rsidR="00217A87">
        <w:t xml:space="preserve">, </w:t>
      </w:r>
      <w:r w:rsidR="00217A87" w:rsidRPr="00444E78">
        <w:rPr>
          <w:position w:val="-6"/>
        </w:rPr>
        <w:object w:dxaOrig="600" w:dyaOrig="279">
          <v:shape id="_x0000_i1027" type="#_x0000_t75" style="width:30pt;height:14.25pt" o:ole="">
            <v:imagedata r:id="rId11" o:title=""/>
          </v:shape>
          <o:OLEObject Type="Embed" ProgID="Equation.3" ShapeID="_x0000_i1027" DrawAspect="Content" ObjectID="_1618042341" r:id="rId12"/>
        </w:object>
      </w:r>
      <w:r w:rsidR="00217A87">
        <w:t xml:space="preserve">   </w:t>
      </w:r>
      <w:r w:rsidR="00217A87" w:rsidRPr="00444E78">
        <w:rPr>
          <w:position w:val="-4"/>
        </w:rPr>
        <w:object w:dxaOrig="780" w:dyaOrig="300">
          <v:shape id="_x0000_i1028" type="#_x0000_t75" style="width:39pt;height:15pt" o:ole="">
            <v:imagedata r:id="rId13" o:title=""/>
          </v:shape>
          <o:OLEObject Type="Embed" ProgID="Equation.3" ShapeID="_x0000_i1028" DrawAspect="Content" ObjectID="_1618042342" r:id="rId14"/>
        </w:object>
      </w:r>
      <w:r w:rsidR="00217A87">
        <w:t xml:space="preserve"> </w:t>
      </w:r>
      <w:r w:rsidR="00217A87">
        <w:tab/>
        <w:t>- еліптичне рівняння</w:t>
      </w:r>
      <w:r w:rsidR="00217A87">
        <w:tab/>
      </w:r>
      <w:r w:rsidR="0092763B" w:rsidRPr="0092763B">
        <w:tab/>
      </w:r>
      <w:r>
        <w:tab/>
      </w:r>
      <w:r w:rsidR="00217A87" w:rsidRPr="00217A87">
        <w:t>(8.2)</w:t>
      </w:r>
      <w:r w:rsidR="00B6177E">
        <w:rPr>
          <w:lang w:val="en-US"/>
        </w:rPr>
        <w:t>.</w:t>
      </w:r>
    </w:p>
    <w:p w:rsidR="00217A87" w:rsidRPr="00217A87" w:rsidRDefault="00085E36" w:rsidP="0014205E">
      <w:pPr>
        <w:pStyle w:val="dtext"/>
      </w:pPr>
      <w:r w:rsidRPr="00085E36">
        <w:rPr>
          <w:position w:val="-28"/>
        </w:rPr>
        <w:object w:dxaOrig="2640" w:dyaOrig="720">
          <v:shape id="_x0000_i1029" type="#_x0000_t75" style="width:132pt;height:36pt" o:ole="">
            <v:imagedata r:id="rId15" o:title=""/>
          </v:shape>
          <o:OLEObject Type="Embed" ProgID="Equation.3" ShapeID="_x0000_i1029" DrawAspect="Content" ObjectID="_1618042343" r:id="rId16"/>
        </w:object>
      </w:r>
      <w:r w:rsidR="00217A87">
        <w:t xml:space="preserve"> </w:t>
      </w:r>
      <w:r w:rsidR="00217A87">
        <w:rPr>
          <w:color w:val="FF0000"/>
        </w:rPr>
        <w:t xml:space="preserve"> </w:t>
      </w:r>
      <w:r w:rsidR="00217A87" w:rsidRPr="00444E78">
        <w:rPr>
          <w:position w:val="-12"/>
        </w:rPr>
        <w:object w:dxaOrig="1400" w:dyaOrig="380">
          <v:shape id="_x0000_i1030" type="#_x0000_t75" style="width:69.75pt;height:18.75pt" o:ole="">
            <v:imagedata r:id="rId17" o:title=""/>
          </v:shape>
          <o:OLEObject Type="Embed" ProgID="Equation.3" ShapeID="_x0000_i1030" DrawAspect="Content" ObjectID="_1618042344" r:id="rId18"/>
        </w:object>
      </w:r>
      <w:r w:rsidR="0014205E">
        <w:rPr>
          <w:lang w:val="en-US"/>
        </w:rPr>
        <w:t xml:space="preserve"> </w:t>
      </w:r>
      <w:r w:rsidR="00217A87">
        <w:t xml:space="preserve">- </w:t>
      </w:r>
      <w:r w:rsidR="0014205E">
        <w:tab/>
        <w:t>параболічне рівняння</w:t>
      </w:r>
      <w:r w:rsidR="0014205E" w:rsidRPr="0014205E">
        <w:tab/>
      </w:r>
      <w:r w:rsidR="00217A87" w:rsidRPr="00217A87">
        <w:t>(8.3)</w:t>
      </w:r>
      <w:r w:rsidR="00B6177E">
        <w:t>.</w:t>
      </w:r>
    </w:p>
    <w:p w:rsidR="00217A87" w:rsidRPr="00217A87" w:rsidRDefault="00085E36" w:rsidP="0014205E">
      <w:pPr>
        <w:pStyle w:val="dtext"/>
      </w:pPr>
      <w:r w:rsidRPr="00085E36">
        <w:rPr>
          <w:position w:val="-28"/>
        </w:rPr>
        <w:object w:dxaOrig="2740" w:dyaOrig="760">
          <v:shape id="_x0000_i1031" type="#_x0000_t75" style="width:137.25pt;height:38.25pt" o:ole="">
            <v:imagedata r:id="rId19" o:title=""/>
          </v:shape>
          <o:OLEObject Type="Embed" ProgID="Equation.3" ShapeID="_x0000_i1031" DrawAspect="Content" ObjectID="_1618042345" r:id="rId20"/>
        </w:object>
      </w:r>
      <w:r w:rsidR="00217A87">
        <w:t xml:space="preserve"> </w:t>
      </w:r>
      <w:r w:rsidR="00217A87" w:rsidRPr="00444E78">
        <w:rPr>
          <w:position w:val="-12"/>
        </w:rPr>
        <w:object w:dxaOrig="1400" w:dyaOrig="380">
          <v:shape id="_x0000_i1032" type="#_x0000_t75" style="width:69.75pt;height:18.75pt" o:ole="">
            <v:imagedata r:id="rId21" o:title=""/>
          </v:shape>
          <o:OLEObject Type="Embed" ProgID="Equation.3" ShapeID="_x0000_i1032" DrawAspect="Content" ObjectID="_1618042346" r:id="rId22"/>
        </w:object>
      </w:r>
      <w:r w:rsidR="0092763B">
        <w:t xml:space="preserve"> - гіперболічне рівняння</w:t>
      </w:r>
      <w:r w:rsidR="0092763B">
        <w:tab/>
        <w:t xml:space="preserve"> </w:t>
      </w:r>
      <w:r w:rsidR="0092763B">
        <w:tab/>
      </w:r>
      <w:r w:rsidR="00F75566">
        <w:t>(8.4).</w:t>
      </w:r>
    </w:p>
    <w:p w:rsidR="00217A87" w:rsidRPr="00DA5D8D" w:rsidRDefault="00217A87" w:rsidP="0014205E">
      <w:pPr>
        <w:pStyle w:val="dheader3"/>
      </w:pPr>
      <w:r w:rsidRPr="00DA5D8D">
        <w:t>Гранична задача для еліптичного рівняння</w:t>
      </w:r>
    </w:p>
    <w:p w:rsidR="00217A87" w:rsidRDefault="00217A87" w:rsidP="0014205E">
      <w:pPr>
        <w:pStyle w:val="dtext"/>
      </w:pPr>
      <w:r>
        <w:t xml:space="preserve">Будемо розділяти внутрішні і зовнішні задачі для еліптичного рівняння, а саме, якщо </w:t>
      </w:r>
      <w:r w:rsidR="00EB617B" w:rsidRPr="00444E78">
        <w:rPr>
          <w:position w:val="-6"/>
        </w:rPr>
        <w:object w:dxaOrig="700" w:dyaOrig="300">
          <v:shape id="_x0000_i1033" type="#_x0000_t75" style="width:35.25pt;height:15pt" o:ole="">
            <v:imagedata r:id="rId23" o:title=""/>
          </v:shape>
          <o:OLEObject Type="Embed" ProgID="Equation.3" ShapeID="_x0000_i1033" DrawAspect="Content" ObjectID="_1618042347" r:id="rId24"/>
        </w:object>
      </w:r>
      <w:r>
        <w:t xml:space="preserve">, то </w:t>
      </w:r>
      <w:r w:rsidR="0092763B">
        <w:t xml:space="preserve">таку задачу будемо називати </w:t>
      </w:r>
      <w:r w:rsidR="0092763B" w:rsidRPr="0092763B">
        <w:t>внутрішн</w:t>
      </w:r>
      <w:r w:rsidR="0092763B">
        <w:t>ьо</w:t>
      </w:r>
      <w:r w:rsidR="0092763B" w:rsidRPr="0092763B">
        <w:t>ю</w:t>
      </w:r>
      <w:r w:rsidRPr="00217A87">
        <w:t>, якщо</w:t>
      </w:r>
      <w:r w:rsidRPr="00444E78">
        <w:t xml:space="preserve"> </w:t>
      </w:r>
      <w:r w:rsidR="00EB617B" w:rsidRPr="00444E78">
        <w:rPr>
          <w:position w:val="-6"/>
        </w:rPr>
        <w:object w:dxaOrig="740" w:dyaOrig="320">
          <v:shape id="_x0000_i1034" type="#_x0000_t75" style="width:36.75pt;height:15.75pt" o:ole="">
            <v:imagedata r:id="rId25" o:title=""/>
          </v:shape>
          <o:OLEObject Type="Embed" ProgID="Equation.3" ShapeID="_x0000_i1034" DrawAspect="Content" ObjectID="_1618042348" r:id="rId26"/>
        </w:object>
      </w:r>
      <w:r>
        <w:t xml:space="preserve"> –</w:t>
      </w:r>
      <w:r>
        <w:rPr>
          <w:color w:val="0000FF"/>
        </w:rPr>
        <w:t xml:space="preserve"> </w:t>
      </w:r>
      <w:r>
        <w:t>задача</w:t>
      </w:r>
      <w:r>
        <w:rPr>
          <w:color w:val="0000FF"/>
        </w:rPr>
        <w:t xml:space="preserve">  </w:t>
      </w:r>
      <w:r w:rsidRPr="00217A87">
        <w:t>зовнішня</w:t>
      </w:r>
      <w:r>
        <w:t>.</w:t>
      </w:r>
    </w:p>
    <w:p w:rsidR="00217A87" w:rsidRDefault="00217A87" w:rsidP="0014205E">
      <w:pPr>
        <w:pStyle w:val="dtext"/>
      </w:pPr>
      <w:r>
        <w:t xml:space="preserve">В подальшому ми будемо розглядати класичні розв’язки граничних задач. Це означає, що рівняння і усі граничні умови виконуються в кожній точці області або границі. </w:t>
      </w:r>
    </w:p>
    <w:p w:rsidR="00217A87" w:rsidRDefault="00217A87" w:rsidP="0014205E">
      <w:pPr>
        <w:pStyle w:val="dtext"/>
      </w:pPr>
      <w:r>
        <w:t xml:space="preserve">Введемо обмеження на коефіцієнти рівняння </w:t>
      </w:r>
      <w:r w:rsidRPr="001C61DC">
        <w:rPr>
          <w:position w:val="-12"/>
        </w:rPr>
        <w:object w:dxaOrig="260" w:dyaOrig="300">
          <v:shape id="_x0000_i1035" type="#_x0000_t75" style="width:12.75pt;height:15pt" o:ole="">
            <v:imagedata r:id="rId27" o:title=""/>
          </v:shape>
          <o:OLEObject Type="Embed" ProgID="Equation.3" ShapeID="_x0000_i1035" DrawAspect="Content" ObjectID="_1618042349" r:id="rId28"/>
        </w:object>
      </w:r>
      <w:r w:rsidRPr="001C61DC">
        <w:t xml:space="preserve"> </w:t>
      </w:r>
      <w:r>
        <w:t>і</w:t>
      </w:r>
      <w:r w:rsidRPr="001C61DC">
        <w:t xml:space="preserve"> </w:t>
      </w:r>
      <w:r w:rsidRPr="001C61DC">
        <w:rPr>
          <w:position w:val="-12"/>
        </w:rPr>
        <w:object w:dxaOrig="220" w:dyaOrig="300">
          <v:shape id="_x0000_i1036" type="#_x0000_t75" style="width:11.25pt;height:15pt" o:ole="">
            <v:imagedata r:id="rId29" o:title=""/>
          </v:shape>
          <o:OLEObject Type="Embed" ProgID="Equation.3" ShapeID="_x0000_i1036" DrawAspect="Content" ObjectID="_1618042350" r:id="rId30"/>
        </w:object>
      </w:r>
      <w:r w:rsidR="00B322E4">
        <w:t xml:space="preserve"> та вільний член </w:t>
      </w:r>
      <w:r w:rsidRPr="001C61DC">
        <w:rPr>
          <w:position w:val="-4"/>
        </w:rPr>
        <w:object w:dxaOrig="279" w:dyaOrig="279">
          <v:shape id="_x0000_i1037" type="#_x0000_t75" style="width:14.25pt;height:14.25pt" o:ole="">
            <v:imagedata r:id="rId31" o:title=""/>
          </v:shape>
          <o:OLEObject Type="Embed" ProgID="Equation.3" ShapeID="_x0000_i1037" DrawAspect="Content" ObjectID="_1618042351" r:id="rId32"/>
        </w:object>
      </w:r>
      <w:r w:rsidR="00B322E4">
        <w:t xml:space="preserve">. </w:t>
      </w:r>
      <w:r>
        <w:lastRenderedPageBreak/>
        <w:t xml:space="preserve">Зокрема будемо припускати, що </w:t>
      </w:r>
      <w:r w:rsidR="003E59C2" w:rsidRPr="003E59C2">
        <w:rPr>
          <w:position w:val="-20"/>
        </w:rPr>
        <w:object w:dxaOrig="5560" w:dyaOrig="540">
          <v:shape id="_x0000_i1038" type="#_x0000_t75" style="width:278.25pt;height:27pt" o:ole="">
            <v:imagedata r:id="rId33" o:title=""/>
          </v:shape>
          <o:OLEObject Type="Embed" ProgID="Equation.3" ShapeID="_x0000_i1038" DrawAspect="Content" ObjectID="_1618042352" r:id="rId34"/>
        </w:object>
      </w:r>
      <w:r w:rsidR="00B322E4">
        <w:t>.</w:t>
      </w:r>
    </w:p>
    <w:p w:rsidR="00217A87" w:rsidRDefault="00217A87" w:rsidP="0014205E">
      <w:pPr>
        <w:pStyle w:val="dtext"/>
      </w:pPr>
      <w:r>
        <w:t xml:space="preserve">Позначимо </w:t>
      </w:r>
      <w:r w:rsidRPr="00CB6D5B">
        <w:rPr>
          <w:position w:val="-6"/>
        </w:rPr>
        <w:object w:dxaOrig="880" w:dyaOrig="300">
          <v:shape id="_x0000_i1039" type="#_x0000_t75" style="width:44.25pt;height:15pt" o:ole="">
            <v:imagedata r:id="rId35" o:title=""/>
          </v:shape>
          <o:OLEObject Type="Embed" ProgID="Equation.3" ShapeID="_x0000_i1039" DrawAspect="Content" ObjectID="_1618042353" r:id="rId36"/>
        </w:object>
      </w:r>
      <w:r w:rsidR="008700EE">
        <w:t xml:space="preserve"> </w:t>
      </w:r>
      <w:r>
        <w:t>- поверхню на якій з</w:t>
      </w:r>
      <w:r w:rsidR="008700EE">
        <w:t xml:space="preserve">адаються граничні </w:t>
      </w:r>
      <w:r>
        <w:t xml:space="preserve">умови загального вигляду </w:t>
      </w:r>
      <w:r w:rsidR="008700EE">
        <w:tab/>
      </w:r>
      <w:r w:rsidRPr="001C61DC">
        <w:rPr>
          <w:position w:val="-28"/>
        </w:rPr>
        <w:object w:dxaOrig="2780" w:dyaOrig="720">
          <v:shape id="_x0000_i1040" type="#_x0000_t75" style="width:138.75pt;height:36pt" o:ole="">
            <v:imagedata r:id="rId37" o:title=""/>
          </v:shape>
          <o:OLEObject Type="Embed" ProgID="Equation.3" ShapeID="_x0000_i1040" DrawAspect="Content" ObjectID="_1618042354" r:id="rId38"/>
        </w:object>
      </w:r>
      <w:r>
        <w:tab/>
      </w:r>
      <w:r>
        <w:tab/>
      </w:r>
      <w:r>
        <w:tab/>
      </w:r>
      <w:r>
        <w:tab/>
      </w:r>
      <w:r>
        <w:tab/>
      </w:r>
      <w:r w:rsidR="008700EE">
        <w:tab/>
      </w:r>
      <w:r w:rsidR="008700EE">
        <w:tab/>
      </w:r>
      <w:r w:rsidR="0014205E" w:rsidRPr="0014205E">
        <w:rPr>
          <w:lang w:val="ru-RU"/>
        </w:rPr>
        <w:t xml:space="preserve"> </w:t>
      </w:r>
      <w:r>
        <w:t>(</w:t>
      </w:r>
      <w:r w:rsidRPr="00217A87">
        <w:t>8.5)</w:t>
      </w:r>
      <w:r w:rsidR="008700EE">
        <w:t>,</w:t>
      </w:r>
      <w:r w:rsidR="0014205E" w:rsidRPr="0014205E">
        <w:rPr>
          <w:lang w:val="ru-RU"/>
        </w:rPr>
        <w:t xml:space="preserve"> </w:t>
      </w:r>
      <w:r w:rsidR="008700EE" w:rsidRPr="00217A87">
        <w:rPr>
          <w:position w:val="-14"/>
        </w:rPr>
        <w:object w:dxaOrig="2700" w:dyaOrig="420">
          <v:shape id="_x0000_i1041" type="#_x0000_t75" style="width:135pt;height:21pt" o:ole="">
            <v:imagedata r:id="rId39" o:title=""/>
          </v:shape>
          <o:OLEObject Type="Embed" ProgID="Equation.3" ShapeID="_x0000_i1041" DrawAspect="Content" ObjectID="_1618042355" r:id="rId40"/>
        </w:object>
      </w:r>
      <w:r>
        <w:t xml:space="preserve">. З умови </w:t>
      </w:r>
      <w:r w:rsidR="00363753">
        <w:t xml:space="preserve">(8.5) </w:t>
      </w:r>
      <w:r>
        <w:t>можна отримати умови 1,2, 3 роду</w:t>
      </w:r>
      <w:r w:rsidR="00363753">
        <w:t xml:space="preserve"> зокрема:</w:t>
      </w:r>
    </w:p>
    <w:p w:rsidR="00217A87" w:rsidRPr="00363753" w:rsidRDefault="00217A87" w:rsidP="0014205E">
      <w:pPr>
        <w:pStyle w:val="dtext"/>
      </w:pPr>
      <w:r w:rsidRPr="001C61DC">
        <w:rPr>
          <w:position w:val="-32"/>
        </w:rPr>
        <w:object w:dxaOrig="1219" w:dyaOrig="760">
          <v:shape id="_x0000_i1042" type="#_x0000_t75" style="width:60.75pt;height:38.25pt" o:ole="">
            <v:imagedata r:id="rId41" o:title=""/>
          </v:shape>
          <o:OLEObject Type="Embed" ProgID="Equation.3" ShapeID="_x0000_i1042" DrawAspect="Content" ObjectID="_1618042356" r:id="rId42"/>
        </w:object>
      </w:r>
      <w:r w:rsidR="008700EE">
        <w:t xml:space="preserve"> </w:t>
      </w:r>
      <w:r>
        <w:t xml:space="preserve">- </w:t>
      </w:r>
      <w:r w:rsidRPr="00363753">
        <w:t xml:space="preserve">Дірихле </w:t>
      </w:r>
      <w:r>
        <w:tab/>
      </w:r>
      <w:r>
        <w:tab/>
      </w:r>
      <w:r>
        <w:tab/>
      </w:r>
      <w:r w:rsidR="00363753">
        <w:tab/>
      </w:r>
      <w:r w:rsidR="00363753">
        <w:tab/>
      </w:r>
      <w:r w:rsidR="00363753">
        <w:tab/>
      </w:r>
      <w:r w:rsidR="00363753">
        <w:tab/>
      </w:r>
      <w:r w:rsidR="00363753">
        <w:tab/>
      </w:r>
      <w:r w:rsidRPr="00363753">
        <w:t>(8.6)</w:t>
      </w:r>
      <w:r w:rsidR="00B6177E">
        <w:t>,</w:t>
      </w:r>
    </w:p>
    <w:p w:rsidR="00217A87" w:rsidRPr="00363753" w:rsidRDefault="00217A87" w:rsidP="0014205E">
      <w:pPr>
        <w:pStyle w:val="dtext"/>
      </w:pPr>
      <w:r w:rsidRPr="001C61DC">
        <w:rPr>
          <w:position w:val="-34"/>
        </w:rPr>
        <w:object w:dxaOrig="1420" w:dyaOrig="800">
          <v:shape id="_x0000_i1043" type="#_x0000_t75" style="width:71.25pt;height:39.75pt" o:ole="">
            <v:imagedata r:id="rId43" o:title=""/>
          </v:shape>
          <o:OLEObject Type="Embed" ProgID="Equation.3" ShapeID="_x0000_i1043" DrawAspect="Content" ObjectID="_1618042357" r:id="rId44"/>
        </w:object>
      </w:r>
      <w:r>
        <w:t xml:space="preserve"> </w:t>
      </w:r>
      <w:r w:rsidR="00363753">
        <w:t xml:space="preserve">- </w:t>
      </w:r>
      <w:r w:rsidRPr="00363753">
        <w:t>Неймана</w:t>
      </w:r>
      <w:r>
        <w:t xml:space="preserve"> </w:t>
      </w:r>
      <w:r>
        <w:tab/>
      </w:r>
      <w:r>
        <w:tab/>
      </w:r>
      <w:r w:rsidR="00363753">
        <w:tab/>
      </w:r>
      <w:r w:rsidR="00363753">
        <w:tab/>
      </w:r>
      <w:r w:rsidR="00363753">
        <w:tab/>
      </w:r>
      <w:r w:rsidR="00363753">
        <w:tab/>
      </w:r>
      <w:r w:rsidR="00363753">
        <w:tab/>
      </w:r>
      <w:r w:rsidR="00B6177E">
        <w:tab/>
      </w:r>
      <w:r w:rsidRPr="00363753">
        <w:t>(8.7)</w:t>
      </w:r>
      <w:r w:rsidR="00B6177E">
        <w:t>,</w:t>
      </w:r>
    </w:p>
    <w:p w:rsidR="00217A87" w:rsidRPr="00363753" w:rsidRDefault="00217A87" w:rsidP="0014205E">
      <w:pPr>
        <w:pStyle w:val="dtext"/>
      </w:pPr>
      <w:r w:rsidRPr="001C61DC">
        <w:rPr>
          <w:position w:val="-28"/>
        </w:rPr>
        <w:object w:dxaOrig="1740" w:dyaOrig="720">
          <v:shape id="_x0000_i1044" type="#_x0000_t75" style="width:87pt;height:36pt" o:ole="">
            <v:imagedata r:id="rId45" o:title=""/>
          </v:shape>
          <o:OLEObject Type="Embed" ProgID="Equation.3" ShapeID="_x0000_i1044" DrawAspect="Content" ObjectID="_1618042358" r:id="rId46"/>
        </w:object>
      </w:r>
      <w:r>
        <w:t xml:space="preserve"> </w:t>
      </w:r>
      <w:r w:rsidR="00363753">
        <w:t xml:space="preserve"> - </w:t>
      </w:r>
      <w:r w:rsidRPr="00363753">
        <w:t>Ньютона</w:t>
      </w:r>
      <w:r>
        <w:t xml:space="preserve"> </w:t>
      </w:r>
      <w:r>
        <w:tab/>
      </w:r>
      <w:r>
        <w:tab/>
      </w:r>
      <w:r w:rsidR="00363753">
        <w:tab/>
      </w:r>
      <w:r w:rsidR="00363753">
        <w:tab/>
      </w:r>
      <w:r w:rsidR="00363753">
        <w:tab/>
      </w:r>
      <w:r w:rsidR="00363753">
        <w:tab/>
      </w:r>
      <w:r w:rsidR="00363753">
        <w:tab/>
      </w:r>
      <w:r w:rsidRPr="00363753">
        <w:t>(8.8)</w:t>
      </w:r>
      <w:r w:rsidR="00B6177E">
        <w:t>.</w:t>
      </w:r>
    </w:p>
    <w:p w:rsidR="00217A87" w:rsidRDefault="00217A87" w:rsidP="0014205E">
      <w:pPr>
        <w:pStyle w:val="dtext"/>
      </w:pPr>
      <w:r>
        <w:t xml:space="preserve">Таким чином гранична задача для еліптичного рівняння може бути сформульована наступним чином: знайти функцію </w:t>
      </w:r>
      <w:r w:rsidRPr="008C1980">
        <w:rPr>
          <w:position w:val="-12"/>
        </w:rPr>
        <w:object w:dxaOrig="2580" w:dyaOrig="420">
          <v:shape id="_x0000_i1045" type="#_x0000_t75" style="width:129pt;height:21pt" o:ole="">
            <v:imagedata r:id="rId47" o:title=""/>
          </v:shape>
          <o:OLEObject Type="Embed" ProgID="Equation.3" ShapeID="_x0000_i1045" DrawAspect="Content" ObjectID="_1618042359" r:id="rId48"/>
        </w:object>
      </w:r>
      <w:r>
        <w:t xml:space="preserve">, яка в кожній внутрішній точці області </w:t>
      </w:r>
      <w:r w:rsidRPr="008C1980">
        <w:rPr>
          <w:position w:val="-4"/>
        </w:rPr>
        <w:object w:dxaOrig="279" w:dyaOrig="279">
          <v:shape id="_x0000_i1046" type="#_x0000_t75" style="width:14.25pt;height:14.25pt" o:ole="">
            <v:imagedata r:id="rId49" o:title=""/>
          </v:shape>
          <o:OLEObject Type="Embed" ProgID="Equation.3" ShapeID="_x0000_i1046" DrawAspect="Content" ObjectID="_1618042360" r:id="rId50"/>
        </w:object>
      </w:r>
      <w:r>
        <w:t xml:space="preserve"> (для внутрішньої задачі ) або </w:t>
      </w:r>
      <w:r w:rsidRPr="008C1980">
        <w:rPr>
          <w:position w:val="-4"/>
        </w:rPr>
        <w:object w:dxaOrig="320" w:dyaOrig="340">
          <v:shape id="_x0000_i1047" type="#_x0000_t75" style="width:15.75pt;height:17.25pt" o:ole="">
            <v:imagedata r:id="rId51" o:title=""/>
          </v:shape>
          <o:OLEObject Type="Embed" ProgID="Equation.3" ShapeID="_x0000_i1047" DrawAspect="Content" ObjectID="_1618042361" r:id="rId52"/>
        </w:object>
      </w:r>
      <w:r w:rsidR="001716C8">
        <w:t xml:space="preserve"> (для зовнішньої задачі</w:t>
      </w:r>
      <w:r>
        <w:t xml:space="preserve">) задовольняє рівняння (8.2), а кожній точці границі </w:t>
      </w:r>
      <w:r w:rsidRPr="008C1980">
        <w:rPr>
          <w:position w:val="-6"/>
        </w:rPr>
        <w:object w:dxaOrig="240" w:dyaOrig="300">
          <v:shape id="_x0000_i1048" type="#_x0000_t75" style="width:12pt;height:15pt" o:ole="">
            <v:imagedata r:id="rId53" o:title=""/>
          </v:shape>
          <o:OLEObject Type="Embed" ProgID="Equation.3" ShapeID="_x0000_i1048" DrawAspect="Content" ObjectID="_1618042362" r:id="rId54"/>
        </w:object>
      </w:r>
      <w:r>
        <w:t xml:space="preserve"> виконується </w:t>
      </w:r>
      <w:r w:rsidRPr="008700EE">
        <w:rPr>
          <w:b/>
        </w:rPr>
        <w:t>одна</w:t>
      </w:r>
      <w:r>
        <w:t xml:space="preserve"> з граничних умов (8. 6), (8. 7) або (8. 8). </w:t>
      </w:r>
    </w:p>
    <w:p w:rsidR="00217A87" w:rsidRDefault="00217A87" w:rsidP="0014205E">
      <w:pPr>
        <w:pStyle w:val="dtext"/>
      </w:pPr>
      <w:r>
        <w:t xml:space="preserve">У випадку зовнішньої граничної задачі в нескінченно віддаленій точці області слід задавати додаткові умови поведінки розв’язку. Такі умови називають умовами регулярності на нескінченості. Як правило вони полягають в завданні характеру спадання розв’язку </w:t>
      </w:r>
      <w:r w:rsidR="00F05E12">
        <w:t xml:space="preserve">і мають вигляд: </w:t>
      </w:r>
      <w:r w:rsidR="0092763B" w:rsidRPr="008C64DC">
        <w:rPr>
          <w:position w:val="-42"/>
        </w:rPr>
        <w:object w:dxaOrig="2900" w:dyaOrig="980">
          <v:shape id="_x0000_i1049" type="#_x0000_t75" style="width:144.75pt;height:48.75pt" o:ole="">
            <v:imagedata r:id="rId55" o:title=""/>
          </v:shape>
          <o:OLEObject Type="Embed" ProgID="Equation.3" ShapeID="_x0000_i1049" DrawAspect="Content" ObjectID="_1618042363" r:id="rId56"/>
        </w:object>
      </w:r>
      <w:r w:rsidR="008700EE">
        <w:tab/>
      </w:r>
      <w:r w:rsidRPr="00F05E12">
        <w:t>(8.9)</w:t>
      </w:r>
      <w:r w:rsidR="00F05E12">
        <w:rPr>
          <w:b/>
        </w:rPr>
        <w:t xml:space="preserve">, </w:t>
      </w:r>
      <w:r w:rsidR="008700EE">
        <w:br/>
      </w:r>
      <w:r>
        <w:t xml:space="preserve">де </w:t>
      </w:r>
      <w:r w:rsidRPr="008C64DC">
        <w:rPr>
          <w:position w:val="-6"/>
        </w:rPr>
        <w:object w:dxaOrig="260" w:dyaOrig="240">
          <v:shape id="_x0000_i1050" type="#_x0000_t75" style="width:12.75pt;height:12pt" o:ole="">
            <v:imagedata r:id="rId57" o:title=""/>
          </v:shape>
          <o:OLEObject Type="Embed" ProgID="Equation.3" ShapeID="_x0000_i1050" DrawAspect="Content" ObjectID="_1618042364" r:id="rId58"/>
        </w:object>
      </w:r>
      <w:r>
        <w:t xml:space="preserve"> </w:t>
      </w:r>
      <w:r w:rsidR="00AF2625">
        <w:t xml:space="preserve"> - </w:t>
      </w:r>
      <w:r>
        <w:t>деякий параметр задачі.</w:t>
      </w:r>
    </w:p>
    <w:p w:rsidR="00217A87" w:rsidRDefault="00217A87" w:rsidP="0014205E">
      <w:pPr>
        <w:pStyle w:val="dheader3"/>
      </w:pPr>
      <w:r w:rsidRPr="006547DC">
        <w:t>Постановка змішаних задач для рівняння</w:t>
      </w:r>
      <w:r w:rsidRPr="00F05676">
        <w:t xml:space="preserve"> </w:t>
      </w:r>
      <w:r w:rsidRPr="006547DC">
        <w:t xml:space="preserve"> гіперболічного типу</w:t>
      </w:r>
      <w:r w:rsidR="00F05676">
        <w:br/>
      </w:r>
      <w:r>
        <w:t>Задача Коші для гіперболічного рівняння</w:t>
      </w:r>
    </w:p>
    <w:p w:rsidR="00217A87" w:rsidRDefault="00217A87" w:rsidP="0014205E">
      <w:pPr>
        <w:pStyle w:val="dtext"/>
      </w:pPr>
      <w:r>
        <w:t>Для постановки граничних задач рівняння гіперболічного типу (8.4) введемо просторово – часов</w:t>
      </w:r>
      <w:r w:rsidR="00B23D82">
        <w:t>и</w:t>
      </w:r>
      <w:r>
        <w:t xml:space="preserve">й циліндр, як область зміни незалежних змінних </w:t>
      </w:r>
      <w:r w:rsidRPr="0075484C">
        <w:rPr>
          <w:position w:val="-10"/>
        </w:rPr>
        <w:object w:dxaOrig="400" w:dyaOrig="300">
          <v:shape id="_x0000_i1051" type="#_x0000_t75" style="width:20.25pt;height:15pt" o:ole="">
            <v:imagedata r:id="rId59" o:title=""/>
          </v:shape>
          <o:OLEObject Type="Embed" ProgID="Equation.3" ShapeID="_x0000_i1051" DrawAspect="Content" ObjectID="_1618042365" r:id="rId60"/>
        </w:object>
      </w:r>
      <w:r>
        <w:t>:</w:t>
      </w:r>
    </w:p>
    <w:p w:rsidR="00217A87" w:rsidRPr="00B23D82" w:rsidRDefault="00B23D82" w:rsidP="0014205E">
      <w:pPr>
        <w:pStyle w:val="dtext"/>
      </w:pPr>
      <w:r w:rsidRPr="006547DC">
        <w:rPr>
          <w:position w:val="-12"/>
        </w:rPr>
        <w:object w:dxaOrig="2280" w:dyaOrig="360">
          <v:shape id="_x0000_i1052" type="#_x0000_t75" style="width:114pt;height:18pt" o:ole="">
            <v:imagedata r:id="rId61" o:title=""/>
          </v:shape>
          <o:OLEObject Type="Embed" ProgID="Equation.3" ShapeID="_x0000_i1052" DrawAspect="Content" ObjectID="_1618042366" r:id="rId62"/>
        </w:object>
      </w:r>
      <w:r w:rsidR="00217A87">
        <w:tab/>
      </w:r>
      <w:r w:rsidR="00217A87">
        <w:tab/>
      </w:r>
      <w:r w:rsidR="00217A87">
        <w:tab/>
      </w:r>
      <w:r w:rsidR="00217A87">
        <w:tab/>
      </w:r>
      <w:r w:rsidR="00217A87">
        <w:tab/>
      </w:r>
      <w:r w:rsidR="00217A87">
        <w:tab/>
      </w:r>
      <w:r w:rsidR="00217A87">
        <w:tab/>
      </w:r>
      <w:r w:rsidR="00281D39">
        <w:tab/>
      </w:r>
      <w:r w:rsidR="00217A87" w:rsidRPr="00B23D82">
        <w:t>(8.11)</w:t>
      </w:r>
      <w:r w:rsidR="00B6177E">
        <w:t>.</w:t>
      </w:r>
    </w:p>
    <w:p w:rsidR="00217A87" w:rsidRDefault="00217A87" w:rsidP="0014205E">
      <w:pPr>
        <w:pStyle w:val="dtext"/>
      </w:pPr>
      <w:r>
        <w:lastRenderedPageBreak/>
        <w:t xml:space="preserve">Для </w:t>
      </w:r>
      <w:r w:rsidR="00B23D82">
        <w:t>отримання єдиного</w:t>
      </w:r>
      <w:r>
        <w:t xml:space="preserve"> розв’язку гіперболічного рівняння</w:t>
      </w:r>
      <w:r w:rsidR="00B23D82">
        <w:t>,</w:t>
      </w:r>
      <w:r>
        <w:t xml:space="preserve"> на нижній основі просторово – часового циліндру </w:t>
      </w:r>
      <w:r w:rsidRPr="00EF4C17">
        <w:rPr>
          <w:position w:val="-12"/>
        </w:rPr>
        <w:object w:dxaOrig="200" w:dyaOrig="380">
          <v:shape id="_x0000_i1053" type="#_x0000_t75" style="width:9.75pt;height:18.75pt" o:ole="">
            <v:imagedata r:id="rId63" o:title=""/>
          </v:shape>
          <o:OLEObject Type="Embed" ProgID="Equation.3" ShapeID="_x0000_i1053" DrawAspect="Content" ObjectID="_1618042367" r:id="rId64"/>
        </w:object>
      </w:r>
      <w:r w:rsidR="00B23D82" w:rsidRPr="00EF4C17">
        <w:rPr>
          <w:position w:val="-12"/>
        </w:rPr>
        <w:object w:dxaOrig="2480" w:dyaOrig="380">
          <v:shape id="_x0000_i1054" type="#_x0000_t75" style="width:123.75pt;height:18.75pt" o:ole="">
            <v:imagedata r:id="rId65" o:title=""/>
          </v:shape>
          <o:OLEObject Type="Embed" ProgID="Equation.3" ShapeID="_x0000_i1054" DrawAspect="Content" ObjectID="_1618042368" r:id="rId66"/>
        </w:object>
      </w:r>
      <w:r w:rsidR="00B23D82">
        <w:t xml:space="preserve"> треба задати</w:t>
      </w:r>
      <w:r>
        <w:t xml:space="preserve"> початкові умови:</w:t>
      </w:r>
      <w:r w:rsidR="00281D39">
        <w:t xml:space="preserve"> </w:t>
      </w:r>
    </w:p>
    <w:p w:rsidR="00217A87" w:rsidRDefault="00217A87" w:rsidP="0014205E">
      <w:pPr>
        <w:pStyle w:val="dtext"/>
      </w:pPr>
      <w:r w:rsidRPr="002C2FA6">
        <w:rPr>
          <w:position w:val="-12"/>
        </w:rPr>
        <w:object w:dxaOrig="1640" w:dyaOrig="380">
          <v:shape id="_x0000_i1055" type="#_x0000_t75" style="width:81.75pt;height:18.75pt" o:ole="">
            <v:imagedata r:id="rId67" o:title=""/>
          </v:shape>
          <o:OLEObject Type="Embed" ProgID="Equation.3" ShapeID="_x0000_i1055" DrawAspect="Content" ObjectID="_1618042369" r:id="rId68"/>
        </w:object>
      </w:r>
      <w:r>
        <w:t xml:space="preserve"> </w:t>
      </w:r>
      <w:r w:rsidRPr="002C2FA6">
        <w:rPr>
          <w:position w:val="-6"/>
        </w:rPr>
        <w:object w:dxaOrig="780" w:dyaOrig="320">
          <v:shape id="_x0000_i1056" type="#_x0000_t75" style="width:39pt;height:15.75pt" o:ole="">
            <v:imagedata r:id="rId69" o:title=""/>
          </v:shape>
          <o:OLEObject Type="Embed" ProgID="Equation.3" ShapeID="_x0000_i1056" DrawAspect="Content" ObjectID="_1618042370" r:id="rId7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1D39">
        <w:tab/>
      </w:r>
      <w:r w:rsidRPr="00B23D82">
        <w:t>(8.12)</w:t>
      </w:r>
      <w:r w:rsidR="00B6177E">
        <w:t>,</w:t>
      </w:r>
    </w:p>
    <w:p w:rsidR="00217A87" w:rsidRPr="00B23D82" w:rsidRDefault="00281D39" w:rsidP="0014205E">
      <w:pPr>
        <w:pStyle w:val="dtext"/>
      </w:pPr>
      <w:r w:rsidRPr="00281D39">
        <w:rPr>
          <w:position w:val="-28"/>
        </w:rPr>
        <w:object w:dxaOrig="1800" w:dyaOrig="720">
          <v:shape id="_x0000_i1057" type="#_x0000_t75" style="width:90pt;height:36pt" o:ole="">
            <v:imagedata r:id="rId71" o:title=""/>
          </v:shape>
          <o:OLEObject Type="Embed" ProgID="Equation.3" ShapeID="_x0000_i1057" DrawAspect="Content" ObjectID="_1618042371" r:id="rId72"/>
        </w:object>
      </w:r>
      <w:r w:rsidR="00217A87">
        <w:t xml:space="preserve">  </w:t>
      </w:r>
      <w:r w:rsidR="00217A87" w:rsidRPr="002C2FA6">
        <w:rPr>
          <w:position w:val="-6"/>
        </w:rPr>
        <w:object w:dxaOrig="780" w:dyaOrig="320">
          <v:shape id="_x0000_i1058" type="#_x0000_t75" style="width:39pt;height:15.75pt" o:ole="">
            <v:imagedata r:id="rId73" o:title=""/>
          </v:shape>
          <o:OLEObject Type="Embed" ProgID="Equation.3" ShapeID="_x0000_i1058" DrawAspect="Content" ObjectID="_1618042372" r:id="rId74"/>
        </w:object>
      </w:r>
      <w:r w:rsidR="00217A87">
        <w:tab/>
      </w:r>
      <w:r w:rsidR="00217A87">
        <w:tab/>
      </w:r>
      <w:r w:rsidR="00217A87">
        <w:tab/>
      </w:r>
      <w:r w:rsidR="00217A87">
        <w:tab/>
      </w:r>
      <w:r w:rsidR="00217A87">
        <w:tab/>
      </w:r>
      <w:r w:rsidR="00217A87">
        <w:tab/>
      </w:r>
      <w:r w:rsidR="00217A87">
        <w:tab/>
      </w:r>
      <w:r>
        <w:tab/>
      </w:r>
      <w:r w:rsidR="00217A87" w:rsidRPr="00B23D82">
        <w:t>(8.13)</w:t>
      </w:r>
      <w:r w:rsidR="00B6177E">
        <w:t>.</w:t>
      </w:r>
    </w:p>
    <w:p w:rsidR="00217A87" w:rsidRDefault="00217A87" w:rsidP="0014205E">
      <w:pPr>
        <w:pStyle w:val="dtext"/>
      </w:pPr>
      <w:r>
        <w:t xml:space="preserve">На боковій поверхні просторово – часового циліндру </w:t>
      </w:r>
      <w:r w:rsidR="00281D39" w:rsidRPr="00281D39">
        <w:rPr>
          <w:position w:val="-12"/>
        </w:rPr>
        <w:object w:dxaOrig="2299" w:dyaOrig="380">
          <v:shape id="_x0000_i1059" type="#_x0000_t75" style="width:114.75pt;height:18.75pt" o:ole="">
            <v:imagedata r:id="rId75" o:title=""/>
          </v:shape>
          <o:OLEObject Type="Embed" ProgID="Equation.3" ShapeID="_x0000_i1059" DrawAspect="Content" ObjectID="_1618042373" r:id="rId76"/>
        </w:object>
      </w:r>
      <w:r w:rsidRPr="00273E85">
        <w:rPr>
          <w:lang w:val="ru-RU"/>
        </w:rPr>
        <w:t xml:space="preserve"> </w:t>
      </w:r>
      <w:r w:rsidR="00B23D82">
        <w:t xml:space="preserve">треба задати </w:t>
      </w:r>
      <w:r>
        <w:t>граничні умови одного з трьох основних типів:</w:t>
      </w:r>
    </w:p>
    <w:p w:rsidR="00217A87" w:rsidRPr="00B23D82" w:rsidRDefault="00217A87" w:rsidP="0014205E">
      <w:pPr>
        <w:pStyle w:val="dtext"/>
      </w:pPr>
      <w:r w:rsidRPr="00506AC1">
        <w:rPr>
          <w:position w:val="-12"/>
        </w:rPr>
        <w:object w:dxaOrig="1359" w:dyaOrig="400">
          <v:shape id="_x0000_i1060" type="#_x0000_t75" style="width:68.25pt;height:20.25pt" o:ole="">
            <v:imagedata r:id="rId77" o:title=""/>
          </v:shape>
          <o:OLEObject Type="Embed" ProgID="Equation.3" ShapeID="_x0000_i1060" DrawAspect="Content" ObjectID="_1618042374" r:id="rId78"/>
        </w:object>
      </w:r>
      <w:r w:rsidR="00281D39">
        <w:t xml:space="preserve">- </w:t>
      </w:r>
      <w:r w:rsidR="00281D39">
        <w:tab/>
      </w:r>
      <w:r w:rsidRPr="00B23D82">
        <w:t>Дірихле</w:t>
      </w:r>
      <w:r>
        <w:t xml:space="preserve"> </w:t>
      </w:r>
      <w:r>
        <w:tab/>
      </w:r>
      <w:r>
        <w:tab/>
      </w:r>
      <w:r w:rsidR="00B23D82">
        <w:rPr>
          <w:lang w:val="ru-RU"/>
        </w:rPr>
        <w:tab/>
      </w:r>
      <w:r w:rsidR="00B23D82">
        <w:rPr>
          <w:lang w:val="ru-RU"/>
        </w:rPr>
        <w:tab/>
      </w:r>
      <w:r w:rsidR="00B23D82">
        <w:rPr>
          <w:lang w:val="ru-RU"/>
        </w:rPr>
        <w:tab/>
      </w:r>
      <w:r w:rsidR="00281D39">
        <w:rPr>
          <w:lang w:val="ru-RU"/>
        </w:rPr>
        <w:tab/>
      </w:r>
      <w:r w:rsidR="00281D39">
        <w:rPr>
          <w:lang w:val="ru-RU"/>
        </w:rPr>
        <w:tab/>
      </w:r>
      <w:r w:rsidRPr="00B23D82">
        <w:t>(8.14)</w:t>
      </w:r>
      <w:r w:rsidR="00B6177E">
        <w:t>,</w:t>
      </w:r>
    </w:p>
    <w:p w:rsidR="00217A87" w:rsidRPr="00B23D82" w:rsidRDefault="00217A87" w:rsidP="0014205E">
      <w:pPr>
        <w:pStyle w:val="dtext"/>
      </w:pPr>
      <w:r w:rsidRPr="00506AC1">
        <w:rPr>
          <w:position w:val="-32"/>
        </w:rPr>
        <w:object w:dxaOrig="1560" w:dyaOrig="800">
          <v:shape id="_x0000_i1061" type="#_x0000_t75" style="width:78pt;height:39.75pt" o:ole="">
            <v:imagedata r:id="rId79" o:title=""/>
          </v:shape>
          <o:OLEObject Type="Embed" ProgID="Equation.3" ShapeID="_x0000_i1061" DrawAspect="Content" ObjectID="_1618042375" r:id="rId80"/>
        </w:object>
      </w:r>
      <w:r w:rsidR="00281D39">
        <w:t xml:space="preserve">- </w:t>
      </w:r>
      <w:r w:rsidR="00281D39">
        <w:tab/>
      </w:r>
      <w:r w:rsidRPr="00273E85">
        <w:rPr>
          <w:lang w:val="ru-RU"/>
        </w:rPr>
        <w:t xml:space="preserve"> </w:t>
      </w:r>
      <w:r w:rsidRPr="00B23D82">
        <w:t>Неймана</w:t>
      </w:r>
      <w:r>
        <w:t xml:space="preserve"> </w:t>
      </w:r>
      <w:r>
        <w:tab/>
      </w:r>
      <w:r>
        <w:tab/>
      </w:r>
      <w:r w:rsidR="00B23D82">
        <w:tab/>
      </w:r>
      <w:r w:rsidR="00B23D82">
        <w:tab/>
      </w:r>
      <w:r w:rsidR="00281D39">
        <w:tab/>
      </w:r>
      <w:r w:rsidR="00281D39">
        <w:tab/>
      </w:r>
      <w:r w:rsidR="00281D39">
        <w:tab/>
      </w:r>
      <w:r w:rsidRPr="00B23D82">
        <w:t>(8.15)</w:t>
      </w:r>
      <w:r w:rsidR="00B6177E">
        <w:t>,</w:t>
      </w:r>
    </w:p>
    <w:p w:rsidR="00217A87" w:rsidRPr="00B23D82" w:rsidRDefault="00217A87" w:rsidP="0014205E">
      <w:pPr>
        <w:pStyle w:val="dtext"/>
      </w:pPr>
      <w:r w:rsidRPr="00506AC1">
        <w:rPr>
          <w:position w:val="-26"/>
        </w:rPr>
        <w:object w:dxaOrig="2700" w:dyaOrig="720">
          <v:shape id="_x0000_i1062" type="#_x0000_t75" style="width:135pt;height:36pt" o:ole="">
            <v:imagedata r:id="rId81" o:title=""/>
          </v:shape>
          <o:OLEObject Type="Embed" ProgID="Equation.3" ShapeID="_x0000_i1062" DrawAspect="Content" ObjectID="_1618042376" r:id="rId82"/>
        </w:object>
      </w:r>
      <w:r>
        <w:t xml:space="preserve"> - </w:t>
      </w:r>
      <w:r w:rsidRPr="00B23D82">
        <w:t>Ньютона</w:t>
      </w:r>
      <w:r>
        <w:rPr>
          <w:color w:val="0000FF"/>
        </w:rPr>
        <w:tab/>
      </w:r>
      <w:r w:rsidRPr="00273E85">
        <w:rPr>
          <w:color w:val="0000FF"/>
          <w:lang w:val="ru-RU"/>
        </w:rPr>
        <w:tab/>
      </w:r>
      <w:r>
        <w:t xml:space="preserve"> </w:t>
      </w:r>
      <w:r w:rsidR="00B23D82">
        <w:tab/>
      </w:r>
      <w:r w:rsidR="00B23D82">
        <w:tab/>
      </w:r>
      <w:r w:rsidR="00B23D82">
        <w:tab/>
      </w:r>
      <w:r w:rsidR="00281D39">
        <w:tab/>
      </w:r>
      <w:r w:rsidRPr="00B23D82">
        <w:t>(8.16)</w:t>
      </w:r>
      <w:r w:rsidR="00281D39">
        <w:t>.</w:t>
      </w:r>
    </w:p>
    <w:p w:rsidR="004D6FE0" w:rsidRDefault="00217A87" w:rsidP="0014205E">
      <w:pPr>
        <w:pStyle w:val="dtext"/>
      </w:pPr>
      <w:r>
        <w:t xml:space="preserve">Таким чином постановка граничної задачі для гіперболічного рівняння має вигляд: </w:t>
      </w:r>
    </w:p>
    <w:p w:rsidR="00217A87" w:rsidRDefault="00217A87" w:rsidP="0014205E">
      <w:pPr>
        <w:pStyle w:val="dtext"/>
      </w:pPr>
      <w:r>
        <w:t xml:space="preserve">Знайти функцію </w:t>
      </w:r>
      <w:r w:rsidR="000D1B9B" w:rsidRPr="00EF4C17">
        <w:rPr>
          <w:position w:val="-12"/>
        </w:rPr>
        <w:object w:dxaOrig="4500" w:dyaOrig="440">
          <v:shape id="_x0000_i1063" type="#_x0000_t75" style="width:225pt;height:21.75pt" o:ole="">
            <v:imagedata r:id="rId83" o:title=""/>
          </v:shape>
          <o:OLEObject Type="Embed" ProgID="Equation.3" ShapeID="_x0000_i1063" DrawAspect="Content" ObjectID="_1618042377" r:id="rId84"/>
        </w:object>
      </w:r>
      <w:r>
        <w:t xml:space="preserve">, яка задовольняє рівнянню (8.4) для </w:t>
      </w:r>
      <w:r w:rsidRPr="000E6A09">
        <w:rPr>
          <w:position w:val="-12"/>
        </w:rPr>
        <w:object w:dxaOrig="1740" w:dyaOrig="360">
          <v:shape id="_x0000_i1064" type="#_x0000_t75" style="width:87pt;height:18pt" o:ole="">
            <v:imagedata r:id="rId85" o:title=""/>
          </v:shape>
          <o:OLEObject Type="Embed" ProgID="Equation.3" ShapeID="_x0000_i1064" DrawAspect="Content" ObjectID="_1618042378" r:id="rId86"/>
        </w:object>
      </w:r>
      <w:r>
        <w:t xml:space="preserve">, початковим умовам (8.12), (8.13) для </w:t>
      </w:r>
      <w:r w:rsidRPr="000E6A09">
        <w:rPr>
          <w:position w:val="-12"/>
        </w:rPr>
        <w:object w:dxaOrig="1700" w:dyaOrig="380">
          <v:shape id="_x0000_i1065" type="#_x0000_t75" style="width:84.75pt;height:18.75pt" o:ole="">
            <v:imagedata r:id="rId87" o:title=""/>
          </v:shape>
          <o:OLEObject Type="Embed" ProgID="Equation.3" ShapeID="_x0000_i1065" DrawAspect="Content" ObjectID="_1618042379" r:id="rId88"/>
        </w:object>
      </w:r>
      <w:r>
        <w:t xml:space="preserve">, і в кожній точці </w:t>
      </w:r>
      <w:r w:rsidRPr="000E6A09">
        <w:rPr>
          <w:position w:val="-12"/>
        </w:rPr>
        <w:object w:dxaOrig="1660" w:dyaOrig="380">
          <v:shape id="_x0000_i1066" type="#_x0000_t75" style="width:83.25pt;height:18.75pt" o:ole="">
            <v:imagedata r:id="rId89" o:title=""/>
          </v:shape>
          <o:OLEObject Type="Embed" ProgID="Equation.3" ShapeID="_x0000_i1066" DrawAspect="Content" ObjectID="_1618042380" r:id="rId90"/>
        </w:object>
      </w:r>
      <w:r>
        <w:t xml:space="preserve">одній з граничних умов (8.14) – </w:t>
      </w:r>
      <w:r w:rsidR="004D6FE0">
        <w:t>(</w:t>
      </w:r>
      <w:r>
        <w:t>8.16).</w:t>
      </w:r>
    </w:p>
    <w:p w:rsidR="00217A87" w:rsidRDefault="00217A87" w:rsidP="0014205E">
      <w:pPr>
        <w:pStyle w:val="dtext"/>
      </w:pPr>
      <w:r>
        <w:t>При цьому відносно вхідних даних будемо робити наступні припущення:</w:t>
      </w:r>
    </w:p>
    <w:p w:rsidR="00217A87" w:rsidRPr="004D6FE0" w:rsidRDefault="00217A87" w:rsidP="0014205E">
      <w:pPr>
        <w:pStyle w:val="dtext"/>
      </w:pPr>
      <w:r w:rsidRPr="001C61DC">
        <w:rPr>
          <w:position w:val="-12"/>
        </w:rPr>
        <w:object w:dxaOrig="5960" w:dyaOrig="420">
          <v:shape id="_x0000_i1067" type="#_x0000_t75" style="width:297.75pt;height:21pt" o:ole="">
            <v:imagedata r:id="rId91" o:title=""/>
          </v:shape>
          <o:OLEObject Type="Embed" ProgID="Equation.3" ShapeID="_x0000_i1067" DrawAspect="Content" ObjectID="_1618042381" r:id="rId92"/>
        </w:object>
      </w:r>
      <w:r>
        <w:tab/>
      </w:r>
      <w:r w:rsidR="000D1B9B">
        <w:tab/>
      </w:r>
      <w:r w:rsidR="000D1B9B">
        <w:tab/>
      </w:r>
      <w:r w:rsidRPr="004D6FE0">
        <w:t>(8.17)</w:t>
      </w:r>
      <w:r w:rsidR="000D1B9B">
        <w:t>,</w:t>
      </w:r>
    </w:p>
    <w:p w:rsidR="00217A87" w:rsidRPr="004D6FE0" w:rsidRDefault="00217A87" w:rsidP="0014205E">
      <w:pPr>
        <w:pStyle w:val="dtext"/>
      </w:pPr>
      <w:r w:rsidRPr="003B2867">
        <w:rPr>
          <w:position w:val="-12"/>
        </w:rPr>
        <w:object w:dxaOrig="2340" w:dyaOrig="420">
          <v:shape id="_x0000_i1068" type="#_x0000_t75" style="width:117pt;height:21pt" o:ole="">
            <v:imagedata r:id="rId93" o:title=""/>
          </v:shape>
          <o:OLEObject Type="Embed" ProgID="Equation.3" ShapeID="_x0000_i1068" DrawAspect="Content" ObjectID="_1618042382" r:id="rId94"/>
        </w:object>
      </w:r>
      <w:r>
        <w:t xml:space="preserve">,  </w:t>
      </w:r>
      <w:r w:rsidRPr="003B2867">
        <w:rPr>
          <w:position w:val="-12"/>
        </w:rPr>
        <w:object w:dxaOrig="2240" w:dyaOrig="420">
          <v:shape id="_x0000_i1069" type="#_x0000_t75" style="width:111.75pt;height:21pt" o:ole="">
            <v:imagedata r:id="rId95" o:title=""/>
          </v:shape>
          <o:OLEObject Type="Embed" ProgID="Equation.3" ShapeID="_x0000_i1069" DrawAspect="Content" ObjectID="_1618042383" r:id="rId96"/>
        </w:object>
      </w:r>
      <w:r>
        <w:t xml:space="preserve">,  </w:t>
      </w:r>
      <w:r w:rsidRPr="003B2867">
        <w:rPr>
          <w:position w:val="-6"/>
        </w:rPr>
        <w:object w:dxaOrig="680" w:dyaOrig="300">
          <v:shape id="_x0000_i1070" type="#_x0000_t75" style="width:33.75pt;height:15pt" o:ole="">
            <v:imagedata r:id="rId97" o:title=""/>
          </v:shape>
          <o:OLEObject Type="Embed" ProgID="Equation.3" ShapeID="_x0000_i1070" DrawAspect="Content" ObjectID="_1618042384" r:id="rId98"/>
        </w:object>
      </w:r>
      <w:r>
        <w:tab/>
      </w:r>
      <w:r>
        <w:tab/>
      </w:r>
      <w:r w:rsidR="000D1B9B">
        <w:tab/>
      </w:r>
      <w:r w:rsidR="000D1B9B">
        <w:tab/>
      </w:r>
      <w:r w:rsidRPr="004D6FE0">
        <w:t>(8.18)</w:t>
      </w:r>
      <w:r w:rsidR="000D1B9B">
        <w:t>.</w:t>
      </w:r>
    </w:p>
    <w:p w:rsidR="00F05676" w:rsidRDefault="00F05676" w:rsidP="0014205E">
      <w:pPr>
        <w:pStyle w:val="dheader3"/>
      </w:pPr>
      <w:r>
        <w:t>Задача Коші</w:t>
      </w:r>
    </w:p>
    <w:p w:rsidR="00217A87" w:rsidRDefault="00217A87" w:rsidP="0014205E">
      <w:pPr>
        <w:pStyle w:val="dtext"/>
      </w:pPr>
      <w:r>
        <w:t xml:space="preserve">У випадку, коли область </w:t>
      </w:r>
      <w:r w:rsidRPr="00127270">
        <w:rPr>
          <w:position w:val="-4"/>
        </w:rPr>
        <w:object w:dxaOrig="279" w:dyaOrig="279">
          <v:shape id="_x0000_i1071" type="#_x0000_t75" style="width:14.25pt;height:14.25pt" o:ole="">
            <v:imagedata r:id="rId99" o:title=""/>
          </v:shape>
          <o:OLEObject Type="Embed" ProgID="Equation.3" ShapeID="_x0000_i1071" DrawAspect="Content" ObjectID="_1618042385" r:id="rId100"/>
        </w:object>
      </w:r>
      <w:r>
        <w:t xml:space="preserve"> має великі розміри і впливом граничних умов можна знехтувати, область </w:t>
      </w:r>
      <w:r w:rsidRPr="00127270">
        <w:rPr>
          <w:position w:val="-4"/>
        </w:rPr>
        <w:object w:dxaOrig="279" w:dyaOrig="279">
          <v:shape id="_x0000_i1072" type="#_x0000_t75" style="width:14.25pt;height:14.25pt" o:ole="">
            <v:imagedata r:id="rId101" o:title=""/>
          </v:shape>
          <o:OLEObject Type="Embed" ProgID="Equation.3" ShapeID="_x0000_i1072" DrawAspect="Content" ObjectID="_1618042386" r:id="rId102"/>
        </w:object>
      </w:r>
      <w:r>
        <w:t xml:space="preserve"> ототожнюється з усім евклідовим простором, тобто </w:t>
      </w:r>
      <w:r w:rsidR="000D1B9B" w:rsidRPr="00127270">
        <w:rPr>
          <w:position w:val="-4"/>
        </w:rPr>
        <w:object w:dxaOrig="840" w:dyaOrig="340">
          <v:shape id="_x0000_i1073" type="#_x0000_t75" style="width:42pt;height:17.25pt" o:ole="">
            <v:imagedata r:id="rId103" o:title=""/>
          </v:shape>
          <o:OLEObject Type="Embed" ProgID="Equation.3" ShapeID="_x0000_i1073" DrawAspect="Content" ObjectID="_1618042387" r:id="rId104"/>
        </w:object>
      </w:r>
      <w:r>
        <w:t>.</w:t>
      </w:r>
    </w:p>
    <w:p w:rsidR="00217A87" w:rsidRDefault="00217A87" w:rsidP="0014205E">
      <w:pPr>
        <w:pStyle w:val="dtext"/>
      </w:pPr>
      <w:r>
        <w:t>У зв’язку з відсутністю границі, граничні умови не задаються. В цьому випадку гранична задача трансформується в задачу Коші для гіперболічного рівняння яка ставиться наступним чином:</w:t>
      </w:r>
    </w:p>
    <w:p w:rsidR="00217A87" w:rsidRDefault="00217A87" w:rsidP="0014205E">
      <w:pPr>
        <w:pStyle w:val="dtext"/>
      </w:pPr>
      <w:r>
        <w:t xml:space="preserve">Знайти функцію </w:t>
      </w:r>
      <w:r w:rsidR="000D1B9B" w:rsidRPr="00EF4C17">
        <w:rPr>
          <w:position w:val="-12"/>
        </w:rPr>
        <w:object w:dxaOrig="4440" w:dyaOrig="460">
          <v:shape id="_x0000_i1074" type="#_x0000_t75" style="width:222pt;height:23.25pt" o:ole="">
            <v:imagedata r:id="rId105" o:title=""/>
          </v:shape>
          <o:OLEObject Type="Embed" ProgID="Equation.3" ShapeID="_x0000_i1074" DrawAspect="Content" ObjectID="_1618042388" r:id="rId106"/>
        </w:object>
      </w:r>
      <w:r>
        <w:t xml:space="preserve">, яка задовольняє рівняння (8.4) для </w:t>
      </w:r>
      <w:r w:rsidR="000D1B9B" w:rsidRPr="000F5D76">
        <w:rPr>
          <w:position w:val="-12"/>
        </w:rPr>
        <w:object w:dxaOrig="1820" w:dyaOrig="420">
          <v:shape id="_x0000_i1075" type="#_x0000_t75" style="width:90.75pt;height:21pt" o:ole="">
            <v:imagedata r:id="rId107" o:title=""/>
          </v:shape>
          <o:OLEObject Type="Embed" ProgID="Equation.3" ShapeID="_x0000_i1075" DrawAspect="Content" ObjectID="_1618042389" r:id="rId108"/>
        </w:object>
      </w:r>
      <w:r>
        <w:t>, початковим умовам (8.12),</w:t>
      </w:r>
      <w:r w:rsidR="000D1B9B">
        <w:t xml:space="preserve"> </w:t>
      </w:r>
      <w:r>
        <w:t xml:space="preserve">(8.13) </w:t>
      </w:r>
      <w:r w:rsidRPr="000F5D76">
        <w:rPr>
          <w:position w:val="-6"/>
        </w:rPr>
        <w:object w:dxaOrig="840" w:dyaOrig="340">
          <v:shape id="_x0000_i1076" type="#_x0000_t75" style="width:42pt;height:17.25pt" o:ole="">
            <v:imagedata r:id="rId109" o:title=""/>
          </v:shape>
          <o:OLEObject Type="Embed" ProgID="Equation.3" ShapeID="_x0000_i1076" DrawAspect="Content" ObjectID="_1618042390" r:id="rId110"/>
        </w:object>
      </w:r>
      <w:r w:rsidR="000D1B9B">
        <w:t>.</w:t>
      </w:r>
    </w:p>
    <w:p w:rsidR="00217A87" w:rsidRPr="006547DC" w:rsidRDefault="00217A87" w:rsidP="0014205E">
      <w:pPr>
        <w:pStyle w:val="dheader3"/>
      </w:pPr>
      <w:r w:rsidRPr="006547DC">
        <w:t>Постановка змішаних задач для рівняння</w:t>
      </w:r>
      <w:r w:rsidR="004D6FE0">
        <w:t xml:space="preserve"> </w:t>
      </w:r>
      <w:r>
        <w:t>параболічного</w:t>
      </w:r>
      <w:r w:rsidRPr="006547DC">
        <w:t xml:space="preserve"> типу</w:t>
      </w:r>
    </w:p>
    <w:p w:rsidR="00217A87" w:rsidRDefault="00217A87" w:rsidP="0014205E">
      <w:pPr>
        <w:pStyle w:val="dtext"/>
      </w:pPr>
      <w:r>
        <w:t>При постановці граничної задачі і задачі Коші для рівняння параболічного типу треба враховувати, що по часовій змінній рівняння має перший порядок, що і обумовлює деякі відмінності в постановці граничних задач.</w:t>
      </w:r>
    </w:p>
    <w:p w:rsidR="00217A87" w:rsidRDefault="00217A87" w:rsidP="0014205E">
      <w:pPr>
        <w:pStyle w:val="dtext"/>
      </w:pPr>
      <w:r>
        <w:t>Постановка граничної задачі для рівняння параболічного типу (8.3) має вигляд:</w:t>
      </w:r>
    </w:p>
    <w:p w:rsidR="00217A87" w:rsidRDefault="00217A87" w:rsidP="0014205E">
      <w:pPr>
        <w:pStyle w:val="dtext"/>
      </w:pPr>
      <w:r>
        <w:t xml:space="preserve">Знайти функцію </w:t>
      </w:r>
      <w:r w:rsidRPr="00EF4C17">
        <w:rPr>
          <w:position w:val="-12"/>
        </w:rPr>
        <w:object w:dxaOrig="4260" w:dyaOrig="420">
          <v:shape id="_x0000_i1077" type="#_x0000_t75" style="width:213pt;height:21pt" o:ole="">
            <v:imagedata r:id="rId111" o:title=""/>
          </v:shape>
          <o:OLEObject Type="Embed" ProgID="Equation.3" ShapeID="_x0000_i1077" DrawAspect="Content" ObjectID="_1618042391" r:id="rId112"/>
        </w:object>
      </w:r>
      <w:r>
        <w:t xml:space="preserve">, яка задовольняє рівняння (8.3) для </w:t>
      </w:r>
      <w:r w:rsidRPr="000E6A09">
        <w:rPr>
          <w:position w:val="-12"/>
        </w:rPr>
        <w:object w:dxaOrig="1740" w:dyaOrig="360">
          <v:shape id="_x0000_i1078" type="#_x0000_t75" style="width:87pt;height:18pt" o:ole="">
            <v:imagedata r:id="rId85" o:title=""/>
          </v:shape>
          <o:OLEObject Type="Embed" ProgID="Equation.3" ShapeID="_x0000_i1078" DrawAspect="Content" ObjectID="_1618042392" r:id="rId113"/>
        </w:object>
      </w:r>
      <w:r>
        <w:t>,</w:t>
      </w:r>
      <w:r w:rsidRPr="00AA0FB8">
        <w:t xml:space="preserve"> </w:t>
      </w:r>
      <w:r>
        <w:t xml:space="preserve">початковим умовам (8.12) для </w:t>
      </w:r>
      <w:r w:rsidRPr="000E6A09">
        <w:rPr>
          <w:position w:val="-12"/>
        </w:rPr>
        <w:object w:dxaOrig="1700" w:dyaOrig="380">
          <v:shape id="_x0000_i1079" type="#_x0000_t75" style="width:84.75pt;height:18.75pt" o:ole="">
            <v:imagedata r:id="rId87" o:title=""/>
          </v:shape>
          <o:OLEObject Type="Embed" ProgID="Equation.3" ShapeID="_x0000_i1079" DrawAspect="Content" ObjectID="_1618042393" r:id="rId114"/>
        </w:object>
      </w:r>
      <w:r>
        <w:t xml:space="preserve">, і в кожній точці </w:t>
      </w:r>
      <w:r w:rsidRPr="000E6A09">
        <w:rPr>
          <w:position w:val="-12"/>
        </w:rPr>
        <w:object w:dxaOrig="1660" w:dyaOrig="380">
          <v:shape id="_x0000_i1080" type="#_x0000_t75" style="width:83.25pt;height:18.75pt" o:ole="">
            <v:imagedata r:id="rId89" o:title=""/>
          </v:shape>
          <o:OLEObject Type="Embed" ProgID="Equation.3" ShapeID="_x0000_i1080" DrawAspect="Content" ObjectID="_1618042394" r:id="rId115"/>
        </w:object>
      </w:r>
      <w:r>
        <w:t>одній з граничних умов (8.14) – 8.16).</w:t>
      </w:r>
    </w:p>
    <w:p w:rsidR="00217A87" w:rsidRDefault="00217A87" w:rsidP="0014205E">
      <w:pPr>
        <w:pStyle w:val="dtext"/>
      </w:pPr>
      <w:r>
        <w:t xml:space="preserve">Аналогічні зміни необхідно запровадити і при постановці задачі Коші для рівняння </w:t>
      </w:r>
      <w:r w:rsidR="00C44CF2">
        <w:t>параболічного типу (записати самостійно постановку задачі Коші для параболічного рівняння (8.3).</w:t>
      </w:r>
    </w:p>
    <w:p w:rsidR="00217A87" w:rsidRDefault="00217A87" w:rsidP="0014205E">
      <w:pPr>
        <w:pStyle w:val="dheader3"/>
      </w:pPr>
      <w:r w:rsidRPr="00144B42">
        <w:t>Корект</w:t>
      </w:r>
      <w:r>
        <w:t>ність задач математичної фізики</w:t>
      </w:r>
    </w:p>
    <w:p w:rsidR="00217A87" w:rsidRPr="009F481C" w:rsidRDefault="00F11E09" w:rsidP="0014205E">
      <w:pPr>
        <w:pStyle w:val="dtext"/>
      </w:pPr>
      <w:r>
        <w:t>Зважуючи на фізичну природу задач</w:t>
      </w:r>
      <w:r w:rsidR="00217A87" w:rsidRPr="009F481C">
        <w:t xml:space="preserve"> математичн</w:t>
      </w:r>
      <w:r>
        <w:t>ої</w:t>
      </w:r>
      <w:r w:rsidR="00217A87" w:rsidRPr="009F481C">
        <w:t xml:space="preserve"> </w:t>
      </w:r>
      <w:r w:rsidR="00C44CF2">
        <w:t xml:space="preserve">фізики, до них застосовуються </w:t>
      </w:r>
      <w:r>
        <w:t xml:space="preserve">наступні </w:t>
      </w:r>
      <w:r w:rsidR="00C44CF2">
        <w:t xml:space="preserve">природні </w:t>
      </w:r>
      <w:r>
        <w:t>вимоги</w:t>
      </w:r>
      <w:r w:rsidR="00217A87" w:rsidRPr="009F481C">
        <w:t>.</w:t>
      </w:r>
    </w:p>
    <w:p w:rsidR="00217A87" w:rsidRPr="00C65D04" w:rsidRDefault="00217A87" w:rsidP="0014205E">
      <w:pPr>
        <w:pStyle w:val="dtext"/>
      </w:pPr>
      <w:r w:rsidRPr="00C65D04">
        <w:t>1.</w:t>
      </w:r>
      <w:r w:rsidR="00F11E09">
        <w:t xml:space="preserve"> </w:t>
      </w:r>
      <w:r w:rsidR="00F11E09" w:rsidRPr="00F11E09">
        <w:rPr>
          <w:b/>
          <w:i/>
        </w:rPr>
        <w:t>Існування розв’язку</w:t>
      </w:r>
      <w:r w:rsidR="00F11E09">
        <w:t xml:space="preserve">. </w:t>
      </w:r>
      <w:r w:rsidRPr="00C65D04">
        <w:t xml:space="preserve">Задача повинна мати розв’язок (задача яка не має розв’язку </w:t>
      </w:r>
      <w:r w:rsidR="00F11E09">
        <w:t>не представляє інтересу</w:t>
      </w:r>
      <w:r w:rsidR="000B5C62">
        <w:t xml:space="preserve"> як математична модель</w:t>
      </w:r>
      <w:r w:rsidRPr="00C65D04">
        <w:t>).</w:t>
      </w:r>
    </w:p>
    <w:p w:rsidR="00217A87" w:rsidRPr="00C65D04" w:rsidRDefault="00217A87" w:rsidP="0014205E">
      <w:pPr>
        <w:pStyle w:val="dtext"/>
      </w:pPr>
      <w:r w:rsidRPr="00C65D04">
        <w:t>2.</w:t>
      </w:r>
      <w:r w:rsidR="000B5C62">
        <w:t xml:space="preserve"> </w:t>
      </w:r>
      <w:r w:rsidR="000B5C62" w:rsidRPr="000B5C62">
        <w:rPr>
          <w:b/>
          <w:i/>
        </w:rPr>
        <w:t>Єдиність розв’язку</w:t>
      </w:r>
      <w:r w:rsidR="000B5C62">
        <w:t xml:space="preserve"> Не повинно існувати декілька розв’язків задачі</w:t>
      </w:r>
      <w:r w:rsidRPr="00C65D04">
        <w:t>.</w:t>
      </w:r>
    </w:p>
    <w:p w:rsidR="00217A87" w:rsidRPr="00C65D04" w:rsidRDefault="00217A87" w:rsidP="0014205E">
      <w:pPr>
        <w:pStyle w:val="dtext"/>
      </w:pPr>
      <w:r w:rsidRPr="00C65D04">
        <w:t>3.</w:t>
      </w:r>
      <w:r w:rsidR="000B5C62">
        <w:t xml:space="preserve"> </w:t>
      </w:r>
      <w:r w:rsidR="000B5C62" w:rsidRPr="000B5C62">
        <w:rPr>
          <w:b/>
          <w:i/>
        </w:rPr>
        <w:t>Неперервна залежність від вхідних даних</w:t>
      </w:r>
      <w:r w:rsidR="000B5C62">
        <w:t xml:space="preserve"> </w:t>
      </w:r>
      <w:r w:rsidRPr="00C65D04">
        <w:t xml:space="preserve">Розв’язок </w:t>
      </w:r>
      <w:r w:rsidR="000B5C62">
        <w:t xml:space="preserve">задачі </w:t>
      </w:r>
      <w:r w:rsidRPr="00C65D04">
        <w:t>повинен</w:t>
      </w:r>
      <w:r w:rsidR="000B5C62">
        <w:t xml:space="preserve"> мало змінюватись при малій зміні вхідних даних</w:t>
      </w:r>
      <w:r w:rsidRPr="00C65D04">
        <w:t>.</w:t>
      </w:r>
    </w:p>
    <w:p w:rsidR="00217A87" w:rsidRDefault="00217A87" w:rsidP="0014205E">
      <w:pPr>
        <w:pStyle w:val="dtext"/>
      </w:pPr>
      <w:r>
        <w:t>Розглянемо математичну модель у вигляді наступної граничної задачі:</w:t>
      </w:r>
    </w:p>
    <w:p w:rsidR="00217A87" w:rsidRPr="00FC2543" w:rsidRDefault="00217A87" w:rsidP="0014205E">
      <w:pPr>
        <w:pStyle w:val="dtext"/>
      </w:pPr>
      <w:r w:rsidRPr="00904540">
        <w:rPr>
          <w:position w:val="-34"/>
        </w:rPr>
        <w:object w:dxaOrig="2200" w:dyaOrig="820">
          <v:shape id="_x0000_i1081" type="#_x0000_t75" style="width:110.25pt;height:41.25pt" o:ole="">
            <v:imagedata r:id="rId116" o:title=""/>
          </v:shape>
          <o:OLEObject Type="Embed" ProgID="Equation.3" ShapeID="_x0000_i1081" DrawAspect="Content" ObjectID="_1618042395" r:id="rId11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2543">
        <w:tab/>
      </w:r>
      <w:r w:rsidR="00C44CF2">
        <w:tab/>
      </w:r>
      <w:r w:rsidRPr="00FC2543">
        <w:t>(8.19)</w:t>
      </w:r>
      <w:r w:rsidR="00C44CF2">
        <w:t>.</w:t>
      </w:r>
    </w:p>
    <w:p w:rsidR="00217A87" w:rsidRDefault="00217A87" w:rsidP="0014205E">
      <w:pPr>
        <w:pStyle w:val="dtext"/>
      </w:pPr>
      <w:r>
        <w:t>Формулювання диференціального рівняння і граничних умов ще недостатньо що</w:t>
      </w:r>
      <w:r w:rsidR="00B70A04">
        <w:t xml:space="preserve"> б</w:t>
      </w:r>
      <w:r>
        <w:t xml:space="preserve"> гранична задача була сформульована однозначно. Необхідно додатково вказати які аналітичні властивості вимагаються від розв’язку, в якому розумінні задовольняється рівняння і граничні умови.</w:t>
      </w:r>
    </w:p>
    <w:p w:rsidR="00217A87" w:rsidRDefault="00217A87" w:rsidP="0014205E">
      <w:pPr>
        <w:pStyle w:val="dtext"/>
      </w:pPr>
      <w:r>
        <w:t>При аналізі граничної задачі виникають наступні питання:</w:t>
      </w:r>
    </w:p>
    <w:p w:rsidR="00217A87" w:rsidRDefault="00217A87" w:rsidP="0014205E">
      <w:pPr>
        <w:pStyle w:val="dtext"/>
      </w:pPr>
      <w:r>
        <w:t>Чи може існувати розв’язок з відповідними властивостями</w:t>
      </w:r>
      <w:r w:rsidRPr="00C2474D">
        <w:rPr>
          <w:lang w:val="ru-RU"/>
        </w:rPr>
        <w:t>?</w:t>
      </w:r>
    </w:p>
    <w:p w:rsidR="00217A87" w:rsidRPr="00C2474D" w:rsidRDefault="00217A87" w:rsidP="0014205E">
      <w:pPr>
        <w:pStyle w:val="dtext"/>
      </w:pPr>
      <w:r>
        <w:t xml:space="preserve">Які аналітичні властивості треба вимагати від вхідних даних </w:t>
      </w:r>
      <w:r w:rsidRPr="00C2474D">
        <w:rPr>
          <w:position w:val="-12"/>
        </w:rPr>
        <w:object w:dxaOrig="520" w:dyaOrig="360">
          <v:shape id="_x0000_i1082" type="#_x0000_t75" style="width:26.25pt;height:18pt" o:ole="">
            <v:imagedata r:id="rId118" o:title=""/>
          </v:shape>
          <o:OLEObject Type="Embed" ProgID="Equation.3" ShapeID="_x0000_i1082" DrawAspect="Content" ObjectID="_1618042396" r:id="rId119"/>
        </w:object>
      </w:r>
      <w:r>
        <w:t xml:space="preserve">, </w:t>
      </w:r>
      <w:r w:rsidR="008F16E9">
        <w:t>к</w:t>
      </w:r>
      <w:r>
        <w:t>оефіцієнтів диференціального оператора і граничних умов</w:t>
      </w:r>
      <w:r w:rsidRPr="00C2474D">
        <w:rPr>
          <w:lang w:val="ru-RU"/>
        </w:rPr>
        <w:t>?</w:t>
      </w:r>
    </w:p>
    <w:p w:rsidR="00217A87" w:rsidRDefault="00217A87" w:rsidP="0014205E">
      <w:pPr>
        <w:pStyle w:val="dtext"/>
      </w:pPr>
      <w:r>
        <w:t>Чи існують серед умов задачі такі, що протирічать одне одному</w:t>
      </w:r>
      <w:r w:rsidR="00B70A04">
        <w:t xml:space="preserve"> </w:t>
      </w:r>
      <w:r w:rsidR="00B70A04" w:rsidRPr="00C2474D">
        <w:rPr>
          <w:lang w:val="ru-RU"/>
        </w:rPr>
        <w:t>?</w:t>
      </w:r>
    </w:p>
    <w:p w:rsidR="00217A87" w:rsidRDefault="00217A87" w:rsidP="0014205E">
      <w:pPr>
        <w:pStyle w:val="dtext"/>
      </w:pPr>
      <w:r>
        <w:t xml:space="preserve">Які умови треба накладати на гладкість границі </w:t>
      </w:r>
      <w:r w:rsidRPr="00C2474D">
        <w:rPr>
          <w:position w:val="-6"/>
        </w:rPr>
        <w:object w:dxaOrig="240" w:dyaOrig="300">
          <v:shape id="_x0000_i1083" type="#_x0000_t75" style="width:12pt;height:15pt" o:ole="">
            <v:imagedata r:id="rId120" o:title=""/>
          </v:shape>
          <o:OLEObject Type="Embed" ProgID="Equation.3" ShapeID="_x0000_i1083" DrawAspect="Content" ObjectID="_1618042397" r:id="rId121"/>
        </w:object>
      </w:r>
      <w:r w:rsidR="008F16E9">
        <w:t>.</w:t>
      </w:r>
    </w:p>
    <w:p w:rsidR="00217A87" w:rsidRDefault="00B70A04" w:rsidP="0014205E">
      <w:pPr>
        <w:pStyle w:val="dtext"/>
      </w:pPr>
      <w:r>
        <w:t>Чи д</w:t>
      </w:r>
      <w:r w:rsidR="00217A87">
        <w:t>остатньо сформульованих умов для однозначного знаходження розв’язку</w:t>
      </w:r>
      <w:r>
        <w:t xml:space="preserve"> </w:t>
      </w:r>
      <w:r w:rsidRPr="00C2474D">
        <w:rPr>
          <w:lang w:val="ru-RU"/>
        </w:rPr>
        <w:t>?</w:t>
      </w:r>
    </w:p>
    <w:p w:rsidR="00217A87" w:rsidRPr="00904540" w:rsidRDefault="00217A87" w:rsidP="0014205E">
      <w:pPr>
        <w:pStyle w:val="dtext"/>
      </w:pPr>
      <w:r>
        <w:t xml:space="preserve">Чи можна гарантувати, що малі зміни </w:t>
      </w:r>
      <w:r w:rsidRPr="00C2474D">
        <w:rPr>
          <w:position w:val="-12"/>
        </w:rPr>
        <w:object w:dxaOrig="540" w:dyaOrig="360">
          <v:shape id="_x0000_i1084" type="#_x0000_t75" style="width:27pt;height:18pt" o:ole="">
            <v:imagedata r:id="rId122" o:title=""/>
          </v:shape>
          <o:OLEObject Type="Embed" ProgID="Equation.3" ShapeID="_x0000_i1084" DrawAspect="Content" ObjectID="_1618042398" r:id="rId123"/>
        </w:object>
      </w:r>
      <w:r>
        <w:t xml:space="preserve"> приведуть до малих змін розв’язку</w:t>
      </w:r>
    </w:p>
    <w:p w:rsidR="00217A87" w:rsidRDefault="00217A87" w:rsidP="0014205E">
      <w:pPr>
        <w:pStyle w:val="dtext"/>
      </w:pPr>
      <w:r>
        <w:t>Перелічені проблеми зручно розв’язувати звівши граничну задачу до операторного рівняння. Застосувавши загальні методи теорії операторів та операторних рівнянь</w:t>
      </w:r>
      <w:r w:rsidR="00714276">
        <w:t>.</w:t>
      </w:r>
    </w:p>
    <w:p w:rsidR="00217A87" w:rsidRDefault="00217A87" w:rsidP="0014205E">
      <w:pPr>
        <w:pStyle w:val="dtext"/>
      </w:pPr>
      <w:r>
        <w:t xml:space="preserve">В першу чергу виберемо два бананових простора </w:t>
      </w:r>
      <w:r w:rsidRPr="00160A43">
        <w:rPr>
          <w:position w:val="-4"/>
        </w:rPr>
        <w:object w:dxaOrig="260" w:dyaOrig="279">
          <v:shape id="_x0000_i1085" type="#_x0000_t75" style="width:12.75pt;height:14.25pt" o:ole="">
            <v:imagedata r:id="rId124" o:title=""/>
          </v:shape>
          <o:OLEObject Type="Embed" ProgID="Equation.3" ShapeID="_x0000_i1085" DrawAspect="Content" ObjectID="_1618042399" r:id="rId125"/>
        </w:object>
      </w:r>
      <w:r>
        <w:t xml:space="preserve"> та </w:t>
      </w:r>
      <w:r w:rsidRPr="00160A43">
        <w:rPr>
          <w:position w:val="-4"/>
        </w:rPr>
        <w:object w:dxaOrig="279" w:dyaOrig="279">
          <v:shape id="_x0000_i1086" type="#_x0000_t75" style="width:14.25pt;height:14.25pt" o:ole="">
            <v:imagedata r:id="rId126" o:title=""/>
          </v:shape>
          <o:OLEObject Type="Embed" ProgID="Equation.3" ShapeID="_x0000_i1086" DrawAspect="Content" ObjectID="_1618042400" r:id="rId127"/>
        </w:object>
      </w:r>
      <w:r>
        <w:t>.</w:t>
      </w:r>
    </w:p>
    <w:p w:rsidR="00217A87" w:rsidRDefault="00217A87" w:rsidP="0014205E">
      <w:pPr>
        <w:pStyle w:val="dtext"/>
      </w:pPr>
      <w:r>
        <w:t xml:space="preserve">Шуканий розв’язок розглядається як елемент </w:t>
      </w:r>
      <w:r w:rsidRPr="00160A43">
        <w:rPr>
          <w:position w:val="-4"/>
        </w:rPr>
        <w:object w:dxaOrig="260" w:dyaOrig="279">
          <v:shape id="_x0000_i1087" type="#_x0000_t75" style="width:12.75pt;height:14.25pt" o:ole="">
            <v:imagedata r:id="rId128" o:title=""/>
          </v:shape>
          <o:OLEObject Type="Embed" ProgID="Equation.3" ShapeID="_x0000_i1087" DrawAspect="Content" ObjectID="_1618042401" r:id="rId129"/>
        </w:object>
      </w:r>
      <w:r>
        <w:t xml:space="preserve">, а сукупність правих частин як елемент </w:t>
      </w:r>
      <w:r w:rsidRPr="00160A43">
        <w:rPr>
          <w:position w:val="-4"/>
        </w:rPr>
        <w:object w:dxaOrig="279" w:dyaOrig="279">
          <v:shape id="_x0000_i1088" type="#_x0000_t75" style="width:14.25pt;height:14.25pt" o:ole="">
            <v:imagedata r:id="rId126" o:title=""/>
          </v:shape>
          <o:OLEObject Type="Embed" ProgID="Equation.3" ShapeID="_x0000_i1088" DrawAspect="Content" ObjectID="_1618042402" r:id="rId130"/>
        </w:object>
      </w:r>
      <w:r>
        <w:t>.</w:t>
      </w:r>
    </w:p>
    <w:p w:rsidR="00217A87" w:rsidRDefault="00217A87" w:rsidP="0014205E">
      <w:pPr>
        <w:pStyle w:val="dtext"/>
      </w:pPr>
      <w:r>
        <w:t xml:space="preserve">Визначимо оператор </w:t>
      </w:r>
      <w:r w:rsidRPr="00864E18">
        <w:rPr>
          <w:position w:val="-4"/>
        </w:rPr>
        <w:object w:dxaOrig="279" w:dyaOrig="300">
          <v:shape id="_x0000_i1089" type="#_x0000_t75" style="width:14.25pt;height:15pt" o:ole="">
            <v:imagedata r:id="rId131" o:title=""/>
          </v:shape>
          <o:OLEObject Type="Embed" ProgID="Equation.3" ShapeID="_x0000_i1089" DrawAspect="Content" ObjectID="_1618042403" r:id="rId132"/>
        </w:object>
      </w:r>
      <w:r>
        <w:t xml:space="preserve">, як відображення </w:t>
      </w:r>
      <w:r w:rsidRPr="00407ADA">
        <w:rPr>
          <w:position w:val="-10"/>
        </w:rPr>
        <w:object w:dxaOrig="1359" w:dyaOrig="360">
          <v:shape id="_x0000_i1090" type="#_x0000_t75" style="width:68.25pt;height:18pt" o:ole="">
            <v:imagedata r:id="rId133" o:title=""/>
          </v:shape>
          <o:OLEObject Type="Embed" ProgID="Equation.3" ShapeID="_x0000_i1090" DrawAspect="Content" ObjectID="_1618042404" r:id="rId134"/>
        </w:object>
      </w:r>
      <w:r>
        <w:t xml:space="preserve">, тоді гранична задача (8.19) зводиться до операторного рівняння </w:t>
      </w:r>
    </w:p>
    <w:p w:rsidR="00217A87" w:rsidRPr="008F16E9" w:rsidRDefault="00217A87" w:rsidP="0014205E">
      <w:pPr>
        <w:pStyle w:val="dtext"/>
      </w:pPr>
      <w:r w:rsidRPr="00407ADA">
        <w:rPr>
          <w:position w:val="-12"/>
        </w:rPr>
        <w:object w:dxaOrig="859" w:dyaOrig="360">
          <v:shape id="_x0000_i1091" type="#_x0000_t75" style="width:42.75pt;height:18pt" o:ole="">
            <v:imagedata r:id="rId135" o:title=""/>
          </v:shape>
          <o:OLEObject Type="Embed" ProgID="Equation.3" ShapeID="_x0000_i1091" DrawAspect="Content" ObjectID="_1618042405" r:id="rId136"/>
        </w:object>
      </w:r>
      <w:r w:rsidR="008F16E9">
        <w:t xml:space="preserve">, </w:t>
      </w:r>
      <w:r w:rsidR="0014205E">
        <w:rPr>
          <w:lang w:val="en-US"/>
        </w:rPr>
        <w:t xml:space="preserve"> </w:t>
      </w:r>
      <w:r w:rsidR="008F16E9" w:rsidRPr="00407ADA">
        <w:rPr>
          <w:position w:val="-12"/>
        </w:rPr>
        <w:object w:dxaOrig="1140" w:dyaOrig="380">
          <v:shape id="_x0000_i1092" type="#_x0000_t75" style="width:57pt;height:18.75pt" o:ole="">
            <v:imagedata r:id="rId137" o:title=""/>
          </v:shape>
          <o:OLEObject Type="Embed" ProgID="Equation.3" ShapeID="_x0000_i1092" DrawAspect="Content" ObjectID="_1618042406" r:id="rId138"/>
        </w:object>
      </w:r>
      <w:r>
        <w:tab/>
      </w:r>
      <w:r>
        <w:tab/>
      </w:r>
      <w:r>
        <w:tab/>
      </w:r>
      <w:r>
        <w:tab/>
      </w:r>
      <w:r>
        <w:tab/>
      </w:r>
      <w:r w:rsidR="008F16E9">
        <w:tab/>
      </w:r>
      <w:r w:rsidR="008F16E9">
        <w:tab/>
      </w:r>
      <w:r w:rsidR="008F16E9">
        <w:tab/>
      </w:r>
      <w:r w:rsidRPr="008F16E9">
        <w:t>(8.20)</w:t>
      </w:r>
    </w:p>
    <w:p w:rsidR="00217A87" w:rsidRDefault="008F16E9" w:rsidP="0014205E">
      <w:pPr>
        <w:pStyle w:val="dtext"/>
      </w:pPr>
      <w:r w:rsidRPr="008F16E9">
        <w:rPr>
          <w:position w:val="-4"/>
        </w:rPr>
        <w:object w:dxaOrig="200" w:dyaOrig="300">
          <v:shape id="_x0000_i1093" type="#_x0000_t75" style="width:9.75pt;height:15pt" o:ole="">
            <v:imagedata r:id="rId139" o:title=""/>
          </v:shape>
          <o:OLEObject Type="Embed" ProgID="Equation.DSMT4" ShapeID="_x0000_i1093" DrawAspect="Content" ObjectID="_1618042407" r:id="rId140"/>
        </w:object>
      </w:r>
      <w:r w:rsidR="00217A87">
        <w:t xml:space="preserve">Позначимо </w:t>
      </w:r>
      <w:r w:rsidR="00217A87" w:rsidRPr="00260AD8">
        <w:rPr>
          <w:position w:val="-12"/>
        </w:rPr>
        <w:object w:dxaOrig="639" w:dyaOrig="360">
          <v:shape id="_x0000_i1094" type="#_x0000_t75" style="width:32.25pt;height:18pt" o:ole="">
            <v:imagedata r:id="rId141" o:title=""/>
          </v:shape>
          <o:OLEObject Type="Embed" ProgID="Equation.3" ShapeID="_x0000_i1094" DrawAspect="Content" ObjectID="_1618042408" r:id="rId142"/>
        </w:object>
      </w:r>
      <w:r w:rsidR="00217A87">
        <w:t xml:space="preserve"> та </w:t>
      </w:r>
      <w:r w:rsidR="00217A87" w:rsidRPr="00260AD8">
        <w:rPr>
          <w:position w:val="-12"/>
        </w:rPr>
        <w:object w:dxaOrig="680" w:dyaOrig="360">
          <v:shape id="_x0000_i1095" type="#_x0000_t75" style="width:33.75pt;height:18pt" o:ole="">
            <v:imagedata r:id="rId143" o:title=""/>
          </v:shape>
          <o:OLEObject Type="Embed" ProgID="Equation.3" ShapeID="_x0000_i1095" DrawAspect="Content" ObjectID="_1618042409" r:id="rId144"/>
        </w:object>
      </w:r>
      <w:r w:rsidR="00217A87">
        <w:t xml:space="preserve"> - область значень та область визначення оператора </w:t>
      </w:r>
      <w:r w:rsidR="00217A87" w:rsidRPr="00260AD8">
        <w:rPr>
          <w:position w:val="-4"/>
        </w:rPr>
        <w:object w:dxaOrig="260" w:dyaOrig="279">
          <v:shape id="_x0000_i1096" type="#_x0000_t75" style="width:12.75pt;height:14.25pt" o:ole="">
            <v:imagedata r:id="rId145" o:title=""/>
          </v:shape>
          <o:OLEObject Type="Embed" ProgID="Equation.3" ShapeID="_x0000_i1096" DrawAspect="Content" ObjectID="_1618042410" r:id="rId146"/>
        </w:object>
      </w:r>
      <w:r w:rsidR="00217A87">
        <w:t xml:space="preserve">. Коректність операторного рівняння визначають для пари просторів </w:t>
      </w:r>
      <w:r w:rsidR="00217A87" w:rsidRPr="00160A43">
        <w:rPr>
          <w:position w:val="-4"/>
        </w:rPr>
        <w:object w:dxaOrig="260" w:dyaOrig="279">
          <v:shape id="_x0000_i1097" type="#_x0000_t75" style="width:12.75pt;height:14.25pt" o:ole="">
            <v:imagedata r:id="rId124" o:title=""/>
          </v:shape>
          <o:OLEObject Type="Embed" ProgID="Equation.3" ShapeID="_x0000_i1097" DrawAspect="Content" ObjectID="_1618042411" r:id="rId147"/>
        </w:object>
      </w:r>
      <w:r w:rsidR="00217A87">
        <w:t xml:space="preserve"> та </w:t>
      </w:r>
      <w:r w:rsidR="00217A87" w:rsidRPr="00160A43">
        <w:rPr>
          <w:position w:val="-4"/>
        </w:rPr>
        <w:object w:dxaOrig="279" w:dyaOrig="279">
          <v:shape id="_x0000_i1098" type="#_x0000_t75" style="width:14.25pt;height:14.25pt" o:ole="">
            <v:imagedata r:id="rId126" o:title=""/>
          </v:shape>
          <o:OLEObject Type="Embed" ProgID="Equation.3" ShapeID="_x0000_i1098" DrawAspect="Content" ObjectID="_1618042412" r:id="rId148"/>
        </w:object>
      </w:r>
      <w:r w:rsidR="00217A87">
        <w:t>.</w:t>
      </w:r>
    </w:p>
    <w:p w:rsidR="00217A87" w:rsidRDefault="00217A87" w:rsidP="0014205E">
      <w:pPr>
        <w:pStyle w:val="dtext"/>
      </w:pPr>
      <w:r>
        <w:t xml:space="preserve">В термінах операторного рівняння (8.20) існування розв’язку означає, що область значень оператора </w:t>
      </w:r>
      <w:r w:rsidRPr="00260AD8">
        <w:rPr>
          <w:position w:val="-12"/>
        </w:rPr>
        <w:object w:dxaOrig="639" w:dyaOrig="360">
          <v:shape id="_x0000_i1099" type="#_x0000_t75" style="width:32.25pt;height:18pt" o:ole="">
            <v:imagedata r:id="rId141" o:title=""/>
          </v:shape>
          <o:OLEObject Type="Embed" ProgID="Equation.3" ShapeID="_x0000_i1099" DrawAspect="Content" ObjectID="_1618042413" r:id="rId149"/>
        </w:object>
      </w:r>
      <w:r>
        <w:t xml:space="preserve"> є не порожня підмножина </w:t>
      </w:r>
      <w:r w:rsidRPr="00160A43">
        <w:rPr>
          <w:position w:val="-4"/>
        </w:rPr>
        <w:object w:dxaOrig="279" w:dyaOrig="279">
          <v:shape id="_x0000_i1100" type="#_x0000_t75" style="width:14.25pt;height:14.25pt" o:ole="">
            <v:imagedata r:id="rId126" o:title=""/>
          </v:shape>
          <o:OLEObject Type="Embed" ProgID="Equation.3" ShapeID="_x0000_i1100" DrawAspect="Content" ObjectID="_1618042414" r:id="rId150"/>
        </w:object>
      </w:r>
      <w:r>
        <w:t>.</w:t>
      </w:r>
    </w:p>
    <w:p w:rsidR="00217A87" w:rsidRDefault="008F16E9" w:rsidP="0014205E">
      <w:pPr>
        <w:pStyle w:val="dtext"/>
      </w:pPr>
      <w:r>
        <w:t>Є</w:t>
      </w:r>
      <w:r w:rsidR="00217A87">
        <w:t xml:space="preserve">диність розв’язку означає, що відображення </w:t>
      </w:r>
      <w:r w:rsidR="00535A47" w:rsidRPr="00807DD0">
        <w:rPr>
          <w:position w:val="-12"/>
        </w:rPr>
        <w:object w:dxaOrig="2000" w:dyaOrig="360">
          <v:shape id="_x0000_i1101" type="#_x0000_t75" style="width:99.75pt;height:18pt" o:ole="">
            <v:imagedata r:id="rId151" o:title=""/>
          </v:shape>
          <o:OLEObject Type="Embed" ProgID="Equation.3" ShapeID="_x0000_i1101" DrawAspect="Content" ObjectID="_1618042415" r:id="rId152"/>
        </w:object>
      </w:r>
      <w:r w:rsidR="00217A87">
        <w:t xml:space="preserve"> ін’єктивно і на </w:t>
      </w:r>
      <w:r w:rsidR="00217A87" w:rsidRPr="00807DD0">
        <w:rPr>
          <w:position w:val="-12"/>
        </w:rPr>
        <w:object w:dxaOrig="639" w:dyaOrig="360">
          <v:shape id="_x0000_i1102" type="#_x0000_t75" style="width:32.25pt;height:18pt" o:ole="">
            <v:imagedata r:id="rId153" o:title=""/>
          </v:shape>
          <o:OLEObject Type="Embed" ProgID="Equation.3" ShapeID="_x0000_i1102" DrawAspect="Content" ObjectID="_1618042416" r:id="rId154"/>
        </w:object>
      </w:r>
      <w:r w:rsidR="00217A87">
        <w:t xml:space="preserve"> визначений обернений оператор </w:t>
      </w:r>
      <w:r w:rsidR="00217A87" w:rsidRPr="00807DD0">
        <w:rPr>
          <w:position w:val="-4"/>
        </w:rPr>
        <w:object w:dxaOrig="420" w:dyaOrig="320">
          <v:shape id="_x0000_i1103" type="#_x0000_t75" style="width:21pt;height:15.75pt" o:ole="">
            <v:imagedata r:id="rId155" o:title=""/>
          </v:shape>
          <o:OLEObject Type="Embed" ProgID="Equation.3" ShapeID="_x0000_i1103" DrawAspect="Content" ObjectID="_1618042417" r:id="rId156"/>
        </w:object>
      </w:r>
    </w:p>
    <w:p w:rsidR="00217A87" w:rsidRPr="009A7384" w:rsidRDefault="00217A87" w:rsidP="0014205E">
      <w:pPr>
        <w:pStyle w:val="dtext"/>
      </w:pPr>
      <w:r>
        <w:t xml:space="preserve">Відображення </w:t>
      </w:r>
      <w:r w:rsidRPr="00807DD0">
        <w:rPr>
          <w:position w:val="-12"/>
        </w:rPr>
        <w:object w:dxaOrig="2000" w:dyaOrig="360">
          <v:shape id="_x0000_i1104" type="#_x0000_t75" style="width:99.75pt;height:18pt" o:ole="">
            <v:imagedata r:id="rId157" o:title=""/>
          </v:shape>
          <o:OLEObject Type="Embed" ProgID="Equation.3" ShapeID="_x0000_i1104" DrawAspect="Content" ObjectID="_1618042418" r:id="rId158"/>
        </w:object>
      </w:r>
      <w:r>
        <w:t xml:space="preserve"> називається ін’єктивним, якщо різні елементи множини </w:t>
      </w:r>
      <w:r w:rsidR="00535A47" w:rsidRPr="00193599">
        <w:rPr>
          <w:position w:val="-12"/>
        </w:rPr>
        <w:object w:dxaOrig="680" w:dyaOrig="360">
          <v:shape id="_x0000_i1105" type="#_x0000_t75" style="width:33.75pt;height:18pt" o:ole="">
            <v:imagedata r:id="rId159" o:title=""/>
          </v:shape>
          <o:OLEObject Type="Embed" ProgID="Equation.3" ShapeID="_x0000_i1105" DrawAspect="Content" ObjectID="_1618042419" r:id="rId160"/>
        </w:object>
      </w:r>
      <w:r>
        <w:t xml:space="preserve"> переводяться в різні елементи множини </w:t>
      </w:r>
      <w:r w:rsidR="00535A47" w:rsidRPr="00193599">
        <w:rPr>
          <w:position w:val="-12"/>
        </w:rPr>
        <w:object w:dxaOrig="639" w:dyaOrig="360">
          <v:shape id="_x0000_i1106" type="#_x0000_t75" style="width:32.25pt;height:18pt" o:ole="">
            <v:imagedata r:id="rId161" o:title=""/>
          </v:shape>
          <o:OLEObject Type="Embed" ProgID="Equation.3" ShapeID="_x0000_i1106" DrawAspect="Content" ObjectID="_1618042420" r:id="rId162"/>
        </w:object>
      </w:r>
      <w:r>
        <w:t>.</w:t>
      </w:r>
    </w:p>
    <w:p w:rsidR="00217A87" w:rsidRDefault="00217A87" w:rsidP="0014205E">
      <w:pPr>
        <w:pStyle w:val="dtext"/>
      </w:pPr>
      <w:r>
        <w:t xml:space="preserve">Вимога неперервної залежності розв’язку від правої частини або стійкості граничної задачі зводиться до неперервності або обмеженості оператора </w:t>
      </w:r>
      <w:r w:rsidRPr="00807DD0">
        <w:rPr>
          <w:position w:val="-4"/>
        </w:rPr>
        <w:object w:dxaOrig="420" w:dyaOrig="320">
          <v:shape id="_x0000_i1107" type="#_x0000_t75" style="width:21pt;height:15.75pt" o:ole="">
            <v:imagedata r:id="rId155" o:title=""/>
          </v:shape>
          <o:OLEObject Type="Embed" ProgID="Equation.3" ShapeID="_x0000_i1107" DrawAspect="Content" ObjectID="_1618042421" r:id="rId163"/>
        </w:object>
      </w:r>
      <w:r>
        <w:t>.</w:t>
      </w:r>
    </w:p>
    <w:p w:rsidR="00217A87" w:rsidRDefault="00217A87" w:rsidP="0014205E">
      <w:pPr>
        <w:pStyle w:val="dheader3"/>
      </w:pPr>
      <w:r>
        <w:t>Приклад Адам</w:t>
      </w:r>
      <w:r w:rsidRPr="00AA49E0">
        <w:t>а</w:t>
      </w:r>
      <w:r>
        <w:t>ра</w:t>
      </w:r>
      <w:r w:rsidRPr="00AA49E0">
        <w:t xml:space="preserve"> некоректно поставленої задачі.</w:t>
      </w:r>
    </w:p>
    <w:p w:rsidR="00217A87" w:rsidRDefault="00217A87" w:rsidP="0014205E">
      <w:pPr>
        <w:pStyle w:val="dtext"/>
      </w:pPr>
      <w:r>
        <w:t xml:space="preserve">Розглянемо рівняння Лапласа </w:t>
      </w:r>
    </w:p>
    <w:p w:rsidR="00217A87" w:rsidRPr="008F16E9" w:rsidRDefault="00217A87" w:rsidP="0014205E">
      <w:pPr>
        <w:pStyle w:val="dtext"/>
      </w:pPr>
      <w:r>
        <w:t xml:space="preserve"> </w:t>
      </w:r>
      <w:r w:rsidR="00B62CA0" w:rsidRPr="00B62CA0">
        <w:rPr>
          <w:position w:val="-28"/>
        </w:rPr>
        <w:object w:dxaOrig="3560" w:dyaOrig="760">
          <v:shape id="_x0000_i1108" type="#_x0000_t75" style="width:177.75pt;height:38.25pt" o:ole="">
            <v:imagedata r:id="rId164" o:title=""/>
          </v:shape>
          <o:OLEObject Type="Embed" ProgID="Equation.3" ShapeID="_x0000_i1108" DrawAspect="Content" ObjectID="_1618042422" r:id="rId165"/>
        </w:object>
      </w:r>
      <w:r>
        <w:t>.</w:t>
      </w:r>
      <w:r>
        <w:tab/>
      </w:r>
      <w:r>
        <w:tab/>
      </w:r>
      <w:r w:rsidR="008F16E9">
        <w:tab/>
      </w:r>
      <w:r w:rsidR="008F16E9">
        <w:tab/>
      </w:r>
      <w:r w:rsidR="00B62CA0">
        <w:tab/>
      </w:r>
      <w:r w:rsidR="00B62CA0">
        <w:tab/>
      </w:r>
      <w:r w:rsidRPr="008F16E9">
        <w:t>(8.21)</w:t>
      </w:r>
      <w:r w:rsidR="00B6177E">
        <w:t>.</w:t>
      </w:r>
    </w:p>
    <w:p w:rsidR="00217A87" w:rsidRDefault="00217A87" w:rsidP="0014205E">
      <w:pPr>
        <w:pStyle w:val="dtext"/>
      </w:pPr>
      <w:r>
        <w:t xml:space="preserve">Додаткові умови </w:t>
      </w:r>
    </w:p>
    <w:p w:rsidR="00217A87" w:rsidRDefault="00B62CA0" w:rsidP="0014205E">
      <w:pPr>
        <w:pStyle w:val="dtext"/>
      </w:pPr>
      <w:r w:rsidRPr="00B62CA0">
        <w:rPr>
          <w:position w:val="-14"/>
        </w:rPr>
        <w:object w:dxaOrig="1840" w:dyaOrig="420">
          <v:shape id="_x0000_i1109" type="#_x0000_t75" style="width:92.25pt;height:21pt" o:ole="">
            <v:imagedata r:id="rId166" o:title=""/>
          </v:shape>
          <o:OLEObject Type="Embed" ProgID="Equation.3" ShapeID="_x0000_i1109" DrawAspect="Content" ObjectID="_1618042423" r:id="rId167"/>
        </w:object>
      </w:r>
      <w:r w:rsidR="00217A87">
        <w:t xml:space="preserve">, </w:t>
      </w:r>
      <w:r w:rsidRPr="00B62CA0">
        <w:rPr>
          <w:position w:val="-34"/>
        </w:rPr>
        <w:object w:dxaOrig="2980" w:dyaOrig="820">
          <v:shape id="_x0000_i1110" type="#_x0000_t75" style="width:149.25pt;height:41.25pt" o:ole="">
            <v:imagedata r:id="rId168" o:title=""/>
          </v:shape>
          <o:OLEObject Type="Embed" ProgID="Equation.3" ShapeID="_x0000_i1110" DrawAspect="Content" ObjectID="_1618042424" r:id="rId169"/>
        </w:object>
      </w:r>
      <w:r w:rsidR="00217A87">
        <w:t>.</w:t>
      </w:r>
      <w:r w:rsidR="00217A87">
        <w:tab/>
      </w:r>
      <w:r w:rsidR="00217A87">
        <w:tab/>
      </w:r>
      <w:r w:rsidR="008F16E9">
        <w:tab/>
      </w:r>
      <w:r>
        <w:tab/>
      </w:r>
      <w:r>
        <w:tab/>
      </w:r>
      <w:r w:rsidR="00217A87" w:rsidRPr="008F16E9">
        <w:t>(8.22)</w:t>
      </w:r>
      <w:r w:rsidR="00B6177E">
        <w:t>.</w:t>
      </w:r>
    </w:p>
    <w:p w:rsidR="00217A87" w:rsidRDefault="00217A87" w:rsidP="0014205E">
      <w:pPr>
        <w:pStyle w:val="dtext"/>
      </w:pPr>
      <w:r>
        <w:t xml:space="preserve">Розв’язок </w:t>
      </w:r>
      <w:r w:rsidR="00B62CA0" w:rsidRPr="00B62CA0">
        <w:rPr>
          <w:position w:val="-28"/>
        </w:rPr>
        <w:object w:dxaOrig="3159" w:dyaOrig="720">
          <v:shape id="_x0000_i1111" type="#_x0000_t75" style="width:158.25pt;height:36pt" o:ole="">
            <v:imagedata r:id="rId170" o:title=""/>
          </v:shape>
          <o:OLEObject Type="Embed" ProgID="Equation.3" ShapeID="_x0000_i1111" DrawAspect="Content" ObjectID="_1618042425" r:id="rId171"/>
        </w:object>
      </w:r>
      <w:r w:rsidR="00B62CA0" w:rsidRPr="00B62CA0">
        <w:rPr>
          <w:position w:val="-28"/>
        </w:rPr>
        <w:object w:dxaOrig="2520" w:dyaOrig="720">
          <v:shape id="_x0000_i1112" type="#_x0000_t75" style="width:126pt;height:36pt" o:ole="">
            <v:imagedata r:id="rId172" o:title=""/>
          </v:shape>
          <o:OLEObject Type="Embed" ProgID="Equation.3" ShapeID="_x0000_i1112" DrawAspect="Content" ObjectID="_1618042426" r:id="rId173"/>
        </w:object>
      </w:r>
      <w:r>
        <w:t xml:space="preserve">, </w:t>
      </w:r>
      <w:r w:rsidR="00B62CA0" w:rsidRPr="00B62CA0">
        <w:rPr>
          <w:position w:val="-28"/>
        </w:rPr>
        <w:object w:dxaOrig="5340" w:dyaOrig="720">
          <v:shape id="_x0000_i1113" type="#_x0000_t75" style="width:267pt;height:36pt" o:ole="">
            <v:imagedata r:id="rId174" o:title=""/>
          </v:shape>
          <o:OLEObject Type="Embed" ProgID="Equation.3" ShapeID="_x0000_i1113" DrawAspect="Content" ObjectID="_1618042427" r:id="rId175"/>
        </w:object>
      </w:r>
      <w:r>
        <w:t>.</w:t>
      </w:r>
    </w:p>
    <w:p w:rsidR="00217A87" w:rsidRPr="008F16E9" w:rsidRDefault="008F16E9" w:rsidP="0014205E">
      <w:pPr>
        <w:pStyle w:val="dtext"/>
      </w:pPr>
      <w:r>
        <w:t xml:space="preserve">Для прикладу Адамара порушена умова </w:t>
      </w:r>
      <w:r w:rsidR="00EF3500">
        <w:t xml:space="preserve">непевної залежності розв’язку від вхідних даних. </w:t>
      </w:r>
    </w:p>
    <w:p w:rsidR="00217A87" w:rsidRPr="00975629" w:rsidRDefault="00217A87" w:rsidP="0014205E">
      <w:pPr>
        <w:pStyle w:val="dheader3"/>
      </w:pPr>
      <w:r w:rsidRPr="00975629">
        <w:t>Класичний і узагальнений розв’язки.</w:t>
      </w:r>
    </w:p>
    <w:p w:rsidR="00217A87" w:rsidRDefault="00217A87" w:rsidP="0014205E">
      <w:pPr>
        <w:pStyle w:val="dtext"/>
      </w:pPr>
      <w:r w:rsidRPr="00995B36">
        <w:rPr>
          <w:i/>
        </w:rPr>
        <w:t>Класичний розв’язок</w:t>
      </w:r>
      <w:r w:rsidR="00995B36">
        <w:t xml:space="preserve"> </w:t>
      </w:r>
      <w:r>
        <w:t>- це розв’язок, який задовольняє рівнянню, початковим і граничним умовам в кожній точці, області, або границі.</w:t>
      </w:r>
    </w:p>
    <w:p w:rsidR="00217A87" w:rsidRDefault="00217A87" w:rsidP="0014205E">
      <w:pPr>
        <w:pStyle w:val="dtext"/>
      </w:pPr>
      <w:r>
        <w:t>Це означає, що класичний розв’язок повинен мати певну гладкість, яка визначається порядком похідних рівняння і порядком похідних граничних і початкових умов.</w:t>
      </w:r>
    </w:p>
    <w:p w:rsidR="00217A87" w:rsidRDefault="00217A87" w:rsidP="0014205E">
      <w:pPr>
        <w:pStyle w:val="dtext"/>
      </w:pPr>
      <w:r>
        <w:t xml:space="preserve">Розглянемо рівняння </w:t>
      </w:r>
      <w:r w:rsidR="0027071A" w:rsidRPr="0027071A">
        <w:rPr>
          <w:position w:val="-16"/>
        </w:rPr>
        <w:object w:dxaOrig="4900" w:dyaOrig="460">
          <v:shape id="_x0000_i1114" type="#_x0000_t75" style="width:245.25pt;height:23.25pt" o:ole="">
            <v:imagedata r:id="rId176" o:title=""/>
          </v:shape>
          <o:OLEObject Type="Embed" ProgID="Equation.3" ShapeID="_x0000_i1114" DrawAspect="Content" ObjectID="_1618042428" r:id="rId177"/>
        </w:object>
      </w:r>
      <w:r>
        <w:t xml:space="preserve"> </w:t>
      </w:r>
    </w:p>
    <w:p w:rsidR="00217A87" w:rsidRDefault="00217A87" w:rsidP="0014205E">
      <w:pPr>
        <w:pStyle w:val="dtext"/>
      </w:pPr>
      <w:r>
        <w:t xml:space="preserve">та однорідні умови </w:t>
      </w:r>
      <w:r w:rsidR="0027071A">
        <w:tab/>
      </w:r>
      <w:r w:rsidR="0027071A" w:rsidRPr="0027071A">
        <w:rPr>
          <w:position w:val="-14"/>
        </w:rPr>
        <w:object w:dxaOrig="800" w:dyaOrig="420">
          <v:shape id="_x0000_i1115" type="#_x0000_t75" style="width:39.75pt;height:21pt" o:ole="">
            <v:imagedata r:id="rId178" o:title=""/>
          </v:shape>
          <o:OLEObject Type="Embed" ProgID="Equation.3" ShapeID="_x0000_i1115" DrawAspect="Content" ObjectID="_1618042429" r:id="rId179"/>
        </w:object>
      </w:r>
      <w:r>
        <w:tab/>
      </w:r>
      <w:r>
        <w:tab/>
      </w:r>
      <w:r>
        <w:tab/>
      </w:r>
      <w:r w:rsidR="0019008B">
        <w:tab/>
      </w:r>
      <w:r w:rsidR="0019008B">
        <w:tab/>
      </w:r>
      <w:r w:rsidR="0027071A">
        <w:tab/>
      </w:r>
      <w:r w:rsidRPr="0019008B">
        <w:t>(8.23)</w:t>
      </w:r>
      <w:r w:rsidR="0019008B">
        <w:t>.</w:t>
      </w:r>
    </w:p>
    <w:p w:rsidR="0019008B" w:rsidRPr="0019008B" w:rsidRDefault="0019008B" w:rsidP="0014205E">
      <w:pPr>
        <w:pStyle w:val="dtext"/>
      </w:pPr>
      <w:r>
        <w:t>Отримаємо інтегральне співвідношення.</w:t>
      </w:r>
    </w:p>
    <w:p w:rsidR="00217A87" w:rsidRDefault="00217A87" w:rsidP="0014205E">
      <w:pPr>
        <w:pStyle w:val="dtext"/>
      </w:pPr>
      <w:r>
        <w:t xml:space="preserve">Розглянемо функцію </w:t>
      </w:r>
      <w:r w:rsidR="0019008B" w:rsidRPr="0019008B">
        <w:rPr>
          <w:position w:val="-12"/>
        </w:rPr>
        <w:object w:dxaOrig="540" w:dyaOrig="360">
          <v:shape id="_x0000_i1116" type="#_x0000_t75" style="width:27pt;height:18pt" o:ole="">
            <v:imagedata r:id="rId180" o:title=""/>
          </v:shape>
          <o:OLEObject Type="Embed" ProgID="Equation.DSMT4" ShapeID="_x0000_i1116" DrawAspect="Content" ObjectID="_1618042430" r:id="rId181"/>
        </w:object>
      </w:r>
      <w:r w:rsidR="0019008B">
        <w:t xml:space="preserve">, таку, що </w:t>
      </w:r>
      <w:r w:rsidR="0019008B" w:rsidRPr="0019008B">
        <w:rPr>
          <w:position w:val="-14"/>
        </w:rPr>
        <w:object w:dxaOrig="800" w:dyaOrig="420">
          <v:shape id="_x0000_i1117" type="#_x0000_t75" style="width:39.75pt;height:21pt" o:ole="">
            <v:imagedata r:id="rId182" o:title=""/>
          </v:shape>
          <o:OLEObject Type="Embed" ProgID="Equation.3" ShapeID="_x0000_i1117" DrawAspect="Content" ObjectID="_1618042431" r:id="rId183"/>
        </w:object>
      </w:r>
      <w:r>
        <w:t xml:space="preserve">, помножимо рівняння на </w:t>
      </w:r>
      <w:r w:rsidR="0019008B" w:rsidRPr="00DD5240">
        <w:rPr>
          <w:position w:val="-6"/>
        </w:rPr>
        <w:object w:dxaOrig="200" w:dyaOrig="240">
          <v:shape id="_x0000_i1118" type="#_x0000_t75" style="width:9.75pt;height:12pt" o:ole="">
            <v:imagedata r:id="rId184" o:title=""/>
          </v:shape>
          <o:OLEObject Type="Embed" ProgID="Equation.3" ShapeID="_x0000_i1118" DrawAspect="Content" ObjectID="_1618042432" r:id="rId185"/>
        </w:object>
      </w:r>
      <w:r>
        <w:t xml:space="preserve"> та проінтегруємо по </w:t>
      </w:r>
      <w:r w:rsidRPr="00DD5240">
        <w:rPr>
          <w:position w:val="-4"/>
        </w:rPr>
        <w:object w:dxaOrig="240" w:dyaOrig="240">
          <v:shape id="_x0000_i1119" type="#_x0000_t75" style="width:12pt;height:12pt" o:ole="">
            <v:imagedata r:id="rId186" o:title=""/>
          </v:shape>
          <o:OLEObject Type="Embed" ProgID="Equation.3" ShapeID="_x0000_i1119" DrawAspect="Content" ObjectID="_1618042433" r:id="rId187"/>
        </w:object>
      </w:r>
      <w:r>
        <w:t>:</w:t>
      </w:r>
    </w:p>
    <w:p w:rsidR="00217A87" w:rsidRDefault="0027071A" w:rsidP="0014205E">
      <w:pPr>
        <w:pStyle w:val="dtext"/>
      </w:pPr>
      <w:r w:rsidRPr="0019008B">
        <w:rPr>
          <w:position w:val="-34"/>
        </w:rPr>
        <w:object w:dxaOrig="5120" w:dyaOrig="660">
          <v:shape id="_x0000_i1120" type="#_x0000_t75" style="width:255.75pt;height:33pt" o:ole="">
            <v:imagedata r:id="rId188" o:title=""/>
          </v:shape>
          <o:OLEObject Type="Embed" ProgID="Equation.3" ShapeID="_x0000_i1120" DrawAspect="Content" ObjectID="_1618042434" r:id="rId189"/>
        </w:object>
      </w:r>
      <w:r w:rsidR="00217A87">
        <w:t>,</w:t>
      </w:r>
    </w:p>
    <w:p w:rsidR="0019008B" w:rsidRDefault="0019008B" w:rsidP="0014205E">
      <w:pPr>
        <w:pStyle w:val="dtext"/>
      </w:pPr>
      <w:r>
        <w:t>Після інтегрування за частинами отримаємо:</w:t>
      </w:r>
    </w:p>
    <w:p w:rsidR="00217A87" w:rsidRDefault="0027071A" w:rsidP="0014205E">
      <w:pPr>
        <w:pStyle w:val="dtext"/>
      </w:pPr>
      <w:r w:rsidRPr="0027071A">
        <w:rPr>
          <w:position w:val="-34"/>
        </w:rPr>
        <w:object w:dxaOrig="6560" w:dyaOrig="780">
          <v:shape id="_x0000_i1121" type="#_x0000_t75" style="width:327.75pt;height:39pt" o:ole="">
            <v:imagedata r:id="rId190" o:title=""/>
          </v:shape>
          <o:OLEObject Type="Embed" ProgID="Equation.3" ShapeID="_x0000_i1121" DrawAspect="Content" ObjectID="_1618042435" r:id="rId191"/>
        </w:object>
      </w:r>
      <w:r w:rsidR="00217A87">
        <w:t>.</w:t>
      </w:r>
    </w:p>
    <w:p w:rsidR="00217A87" w:rsidRDefault="00217A87" w:rsidP="0014205E">
      <w:pPr>
        <w:pStyle w:val="dtext"/>
      </w:pPr>
      <w:r>
        <w:t>Остаточно</w:t>
      </w:r>
      <w:r w:rsidR="0019008B">
        <w:t>, після врахування граничних умов</w:t>
      </w:r>
      <w:r>
        <w:t xml:space="preserve"> маємо:</w:t>
      </w:r>
    </w:p>
    <w:p w:rsidR="00217A87" w:rsidRPr="0019008B" w:rsidRDefault="0027071A" w:rsidP="0014205E">
      <w:pPr>
        <w:pStyle w:val="dtext"/>
      </w:pPr>
      <w:r w:rsidRPr="005F392F">
        <w:rPr>
          <w:position w:val="-34"/>
        </w:rPr>
        <w:object w:dxaOrig="4900" w:dyaOrig="660">
          <v:shape id="_x0000_i1122" type="#_x0000_t75" style="width:245.25pt;height:33pt" o:ole="">
            <v:imagedata r:id="rId192" o:title=""/>
          </v:shape>
          <o:OLEObject Type="Embed" ProgID="Equation.3" ShapeID="_x0000_i1122" DrawAspect="Content" ObjectID="_1618042436" r:id="rId193"/>
        </w:object>
      </w:r>
      <w:r w:rsidR="00217A87">
        <w:t>,</w:t>
      </w:r>
      <w:r w:rsidR="00217A87">
        <w:tab/>
      </w:r>
      <w:r w:rsidR="00217A87">
        <w:tab/>
      </w:r>
      <w:r w:rsidR="0019008B">
        <w:tab/>
      </w:r>
      <w:r>
        <w:tab/>
      </w:r>
      <w:r>
        <w:tab/>
      </w:r>
      <w:r w:rsidR="00217A87">
        <w:t xml:space="preserve"> </w:t>
      </w:r>
      <w:r w:rsidR="00217A87" w:rsidRPr="0019008B">
        <w:t>(8.24)</w:t>
      </w:r>
      <w:r>
        <w:t>.</w:t>
      </w:r>
    </w:p>
    <w:p w:rsidR="00217A87" w:rsidRDefault="00217A87" w:rsidP="0014205E">
      <w:pPr>
        <w:pStyle w:val="dtext"/>
      </w:pPr>
      <w:r w:rsidRPr="00500DDA">
        <w:t xml:space="preserve">Інтегральна тотожність </w:t>
      </w:r>
      <w:r>
        <w:t xml:space="preserve">має зміст для більш широкого класу </w:t>
      </w:r>
      <w:r w:rsidR="00B126DA">
        <w:t xml:space="preserve">функцій </w:t>
      </w:r>
      <w:r>
        <w:t xml:space="preserve">ніж той якому належить класичний розв’язок граничної задачі і коефіцієнти рівняння. </w:t>
      </w:r>
    </w:p>
    <w:p w:rsidR="003B3759" w:rsidRDefault="00217A87" w:rsidP="0014205E">
      <w:pPr>
        <w:pStyle w:val="dtext"/>
      </w:pPr>
      <w:r>
        <w:t xml:space="preserve">Якщо </w:t>
      </w:r>
      <w:r w:rsidR="00336881" w:rsidRPr="00336881">
        <w:rPr>
          <w:position w:val="-16"/>
        </w:rPr>
        <w:object w:dxaOrig="2400" w:dyaOrig="460">
          <v:shape id="_x0000_i1123" type="#_x0000_t75" style="width:120pt;height:23.25pt" o:ole="">
            <v:imagedata r:id="rId194" o:title=""/>
          </v:shape>
          <o:OLEObject Type="Embed" ProgID="Equation.3" ShapeID="_x0000_i1123" DrawAspect="Content" ObjectID="_1618042437" r:id="rId195"/>
        </w:object>
      </w:r>
      <w:r>
        <w:t xml:space="preserve">, </w:t>
      </w:r>
      <w:r w:rsidR="00336881" w:rsidRPr="00B114BA">
        <w:rPr>
          <w:position w:val="-12"/>
        </w:rPr>
        <w:object w:dxaOrig="2320" w:dyaOrig="420">
          <v:shape id="_x0000_i1124" type="#_x0000_t75" style="width:116.25pt;height:21pt" o:ole="">
            <v:imagedata r:id="rId196" o:title=""/>
          </v:shape>
          <o:OLEObject Type="Embed" ProgID="Equation.3" ShapeID="_x0000_i1124" DrawAspect="Content" ObjectID="_1618042438" r:id="rId197"/>
        </w:object>
      </w:r>
      <w:r>
        <w:t xml:space="preserve"> </w:t>
      </w:r>
      <w:r w:rsidR="00B126DA">
        <w:t>то з тотожності (8.24)</w:t>
      </w:r>
      <w:r>
        <w:t xml:space="preserve">, обернена ціпочка перетворень дозволяє </w:t>
      </w:r>
      <w:r w:rsidR="00B126DA">
        <w:t xml:space="preserve">отримати граничну задачу </w:t>
      </w:r>
      <w:r>
        <w:t xml:space="preserve">(8.23). Але (8.24) має зміст для функцій більш широкого класу, а саме </w:t>
      </w:r>
      <w:r w:rsidR="00336881" w:rsidRPr="00500DDA">
        <w:rPr>
          <w:position w:val="-12"/>
        </w:rPr>
        <w:object w:dxaOrig="3260" w:dyaOrig="380">
          <v:shape id="_x0000_i1125" type="#_x0000_t75" style="width:162.75pt;height:18.75pt" o:ole="">
            <v:imagedata r:id="rId198" o:title=""/>
          </v:shape>
          <o:OLEObject Type="Embed" ProgID="Equation.3" ShapeID="_x0000_i1125" DrawAspect="Content" ObjectID="_1618042439" r:id="rId199"/>
        </w:object>
      </w:r>
      <w:r>
        <w:t xml:space="preserve">, </w:t>
      </w:r>
      <w:r w:rsidR="00336881" w:rsidRPr="00B114BA">
        <w:rPr>
          <w:position w:val="-12"/>
        </w:rPr>
        <w:object w:dxaOrig="499" w:dyaOrig="300">
          <v:shape id="_x0000_i1126" type="#_x0000_t75" style="width:24.75pt;height:15pt" o:ole="">
            <v:imagedata r:id="rId200" o:title=""/>
          </v:shape>
          <o:OLEObject Type="Embed" ProgID="Equation.3" ShapeID="_x0000_i1126" DrawAspect="Content" ObjectID="_1618042440" r:id="rId201"/>
        </w:object>
      </w:r>
      <w:r>
        <w:t xml:space="preserve">-обмежені. Це дозволяє використовувати інтегральну тотожність (8.24) для </w:t>
      </w:r>
      <w:r w:rsidR="00B126DA">
        <w:t xml:space="preserve">визначення </w:t>
      </w:r>
      <w:r w:rsidR="003B3759">
        <w:t>у</w:t>
      </w:r>
      <w:r w:rsidR="00B126DA">
        <w:t>загальн</w:t>
      </w:r>
      <w:r w:rsidR="003B3759">
        <w:t>ен</w:t>
      </w:r>
      <w:r w:rsidR="00B126DA">
        <w:t>ого розв’язку граничної задачі (8.23).</w:t>
      </w:r>
      <w:r w:rsidR="003B3759">
        <w:t xml:space="preserve"> </w:t>
      </w:r>
    </w:p>
    <w:p w:rsidR="00217A87" w:rsidRDefault="003B3759" w:rsidP="0014205E">
      <w:pPr>
        <w:pStyle w:val="dtext"/>
      </w:pPr>
      <w:r>
        <w:t>Для цього в</w:t>
      </w:r>
      <w:r w:rsidR="00217A87">
        <w:t xml:space="preserve">ведемо множину </w:t>
      </w:r>
      <w:r w:rsidR="00B126DA" w:rsidRPr="00B126DA">
        <w:rPr>
          <w:position w:val="-16"/>
        </w:rPr>
        <w:object w:dxaOrig="4260" w:dyaOrig="460">
          <v:shape id="_x0000_i1127" type="#_x0000_t75" style="width:213pt;height:23.25pt" o:ole="">
            <v:imagedata r:id="rId202" o:title=""/>
          </v:shape>
          <o:OLEObject Type="Embed" ProgID="Equation.3" ShapeID="_x0000_i1127" DrawAspect="Content" ObjectID="_1618042441" r:id="rId203"/>
        </w:object>
      </w:r>
      <w:r w:rsidR="00217A87">
        <w:t>.</w:t>
      </w:r>
    </w:p>
    <w:p w:rsidR="00217A87" w:rsidRPr="00B126DA" w:rsidRDefault="00B126DA" w:rsidP="0014205E">
      <w:pPr>
        <w:pStyle w:val="dtext"/>
      </w:pPr>
      <w:r w:rsidRPr="00312CD5">
        <w:rPr>
          <w:b/>
          <w:i/>
        </w:rPr>
        <w:t>У</w:t>
      </w:r>
      <w:r w:rsidR="00217A87" w:rsidRPr="00312CD5">
        <w:rPr>
          <w:b/>
          <w:i/>
        </w:rPr>
        <w:t>загальненим розв’язком граничної задачі</w:t>
      </w:r>
      <w:r w:rsidR="00217A87">
        <w:t xml:space="preserve"> (8.23) будемо </w:t>
      </w:r>
      <w:r>
        <w:t>називати</w:t>
      </w:r>
      <w:r w:rsidR="00217A87">
        <w:t xml:space="preserve"> довільну функцію </w:t>
      </w:r>
      <w:r w:rsidR="00217A87" w:rsidRPr="00CD3727">
        <w:rPr>
          <w:position w:val="-12"/>
        </w:rPr>
        <w:object w:dxaOrig="960" w:dyaOrig="420">
          <v:shape id="_x0000_i1128" type="#_x0000_t75" style="width:48pt;height:21pt" o:ole="">
            <v:imagedata r:id="rId204" o:title=""/>
          </v:shape>
          <o:OLEObject Type="Embed" ProgID="Equation.3" ShapeID="_x0000_i1128" DrawAspect="Content" ObjectID="_1618042442" r:id="rId205"/>
        </w:object>
      </w:r>
      <w:r>
        <w:t xml:space="preserve">, </w:t>
      </w:r>
      <w:r w:rsidR="00217A87">
        <w:t xml:space="preserve">таку, що </w:t>
      </w:r>
      <w:r w:rsidR="00217A87" w:rsidRPr="00CD3727">
        <w:rPr>
          <w:position w:val="-12"/>
        </w:rPr>
        <w:object w:dxaOrig="1120" w:dyaOrig="420">
          <v:shape id="_x0000_i1129" type="#_x0000_t75" style="width:56.25pt;height:21pt" o:ole="">
            <v:imagedata r:id="rId206" o:title=""/>
          </v:shape>
          <o:OLEObject Type="Embed" ProgID="Equation.3" ShapeID="_x0000_i1129" DrawAspect="Content" ObjectID="_1618042443" r:id="rId207"/>
        </w:object>
      </w:r>
      <w:r>
        <w:t xml:space="preserve"> має місце </w:t>
      </w:r>
      <w:r w:rsidR="00217A87">
        <w:t>інтегральна тотожність (8.24)</w:t>
      </w:r>
      <w:r w:rsidR="00DB4748">
        <w:t>.</w:t>
      </w:r>
    </w:p>
    <w:p w:rsidR="00217A87" w:rsidRDefault="00217A87" w:rsidP="0014205E">
      <w:pPr>
        <w:pStyle w:val="dheader3"/>
      </w:pPr>
      <w:r w:rsidRPr="0061402D">
        <w:t>Формально спряжені оператори</w:t>
      </w:r>
      <w:r w:rsidR="00156AC2">
        <w:t xml:space="preserve">. </w:t>
      </w:r>
      <w:r w:rsidRPr="0061402D">
        <w:t>Друга формула Гріна</w:t>
      </w:r>
    </w:p>
    <w:p w:rsidR="007D399D" w:rsidRPr="0014205E" w:rsidRDefault="007D399D" w:rsidP="0014205E">
      <w:pPr>
        <w:pStyle w:val="dtext"/>
        <w:jc w:val="center"/>
        <w:rPr>
          <w:lang w:val="ru-RU"/>
        </w:rPr>
      </w:pPr>
      <w:r w:rsidRPr="0014205E">
        <w:rPr>
          <w:lang w:val="ru-RU"/>
        </w:rPr>
        <w:t>[</w:t>
      </w:r>
      <w:r>
        <w:t>1, стор. 328 - 329</w:t>
      </w:r>
      <w:r w:rsidRPr="0014205E">
        <w:rPr>
          <w:lang w:val="ru-RU"/>
        </w:rPr>
        <w:t>]</w:t>
      </w:r>
    </w:p>
    <w:p w:rsidR="00217A87" w:rsidRDefault="00217A87" w:rsidP="0014205E">
      <w:pPr>
        <w:pStyle w:val="dtext"/>
      </w:pPr>
      <w:r>
        <w:t>Будемо розглядати лінійний диференціальний оператор</w:t>
      </w:r>
    </w:p>
    <w:p w:rsidR="00217A87" w:rsidRPr="00C42608" w:rsidRDefault="00312CD5" w:rsidP="0014205E">
      <w:pPr>
        <w:pStyle w:val="dtext"/>
      </w:pPr>
      <w:r w:rsidRPr="00C42608">
        <w:rPr>
          <w:position w:val="-38"/>
        </w:rPr>
        <w:object w:dxaOrig="5140" w:dyaOrig="880">
          <v:shape id="_x0000_i1130" type="#_x0000_t75" style="width:257.25pt;height:44.25pt" o:ole="">
            <v:imagedata r:id="rId208" o:title=""/>
          </v:shape>
          <o:OLEObject Type="Embed" ProgID="Equation.3" ShapeID="_x0000_i1130" DrawAspect="Content" ObjectID="_1618042444" r:id="rId209"/>
        </w:object>
      </w:r>
      <w:r w:rsidR="00217A87">
        <w:tab/>
      </w:r>
      <w:r w:rsidR="00217A87">
        <w:tab/>
      </w:r>
      <w:r w:rsidR="00C42608">
        <w:tab/>
      </w:r>
      <w:r w:rsidR="00226447">
        <w:tab/>
      </w:r>
      <w:r w:rsidR="00217A87" w:rsidRPr="00C42608">
        <w:t>(8.25)</w:t>
      </w:r>
      <w:r w:rsidR="00B6177E">
        <w:t>.</w:t>
      </w:r>
    </w:p>
    <w:p w:rsidR="00217A87" w:rsidRDefault="00217A87" w:rsidP="0014205E">
      <w:pPr>
        <w:pStyle w:val="dtext"/>
      </w:pPr>
      <w:r>
        <w:t xml:space="preserve">Будемо припускати, </w:t>
      </w:r>
      <w:r w:rsidR="00C42608" w:rsidRPr="00473F47">
        <w:rPr>
          <w:position w:val="-16"/>
        </w:rPr>
        <w:object w:dxaOrig="4720" w:dyaOrig="480">
          <v:shape id="_x0000_i1131" type="#_x0000_t75" style="width:236.25pt;height:24pt" o:ole="">
            <v:imagedata r:id="rId210" o:title=""/>
          </v:shape>
          <o:OLEObject Type="Embed" ProgID="Equation.3" ShapeID="_x0000_i1131" DrawAspect="Content" ObjectID="_1618042445" r:id="rId211"/>
        </w:object>
      </w:r>
    </w:p>
    <w:p w:rsidR="00C42608" w:rsidRDefault="00217A87" w:rsidP="0014205E">
      <w:pPr>
        <w:pStyle w:val="dtext"/>
      </w:pPr>
      <w:r>
        <w:t>Розглянемо інтеграл:</w:t>
      </w:r>
    </w:p>
    <w:p w:rsidR="00217A87" w:rsidRDefault="00217A87" w:rsidP="0014205E">
      <w:pPr>
        <w:pStyle w:val="dtext"/>
      </w:pPr>
      <w:r>
        <w:t xml:space="preserve"> </w:t>
      </w:r>
      <w:r w:rsidR="0014205E" w:rsidRPr="0014205E">
        <w:rPr>
          <w:position w:val="-4"/>
        </w:rPr>
        <w:object w:dxaOrig="200" w:dyaOrig="300">
          <v:shape id="_x0000_i1132" type="#_x0000_t75" style="width:9.75pt;height:15pt" o:ole="">
            <v:imagedata r:id="rId212" o:title=""/>
          </v:shape>
          <o:OLEObject Type="Embed" ProgID="Equation.3" ShapeID="_x0000_i1132" DrawAspect="Content" ObjectID="_1618042446" r:id="rId213"/>
        </w:object>
      </w:r>
      <w:r w:rsidR="0014205E" w:rsidRPr="00C42608">
        <w:rPr>
          <w:position w:val="-40"/>
        </w:rPr>
        <w:object w:dxaOrig="7140" w:dyaOrig="940">
          <v:shape id="_x0000_i1133" type="#_x0000_t75" style="width:357pt;height:47.25pt" o:ole="">
            <v:imagedata r:id="rId214" o:title=""/>
          </v:shape>
          <o:OLEObject Type="Embed" ProgID="Equation.3" ShapeID="_x0000_i1133" DrawAspect="Content" ObjectID="_1618042447" r:id="rId215"/>
        </w:object>
      </w:r>
      <w:r>
        <w:t>.</w:t>
      </w:r>
      <w:r>
        <w:tab/>
      </w:r>
      <w:r w:rsidRPr="00C42608">
        <w:t>(8.26)</w:t>
      </w:r>
      <w:r w:rsidR="00B6177E">
        <w:t>.</w:t>
      </w:r>
    </w:p>
    <w:p w:rsidR="00217A87" w:rsidRPr="00226447" w:rsidRDefault="00217A87" w:rsidP="0014205E">
      <w:pPr>
        <w:pStyle w:val="dtext"/>
      </w:pPr>
      <w:r>
        <w:t>Для перетворення першої і другої суми застосуємо формулу інтегрування за частинам</w:t>
      </w:r>
      <w:r w:rsidR="00312CD5">
        <w:t xml:space="preserve">и: </w:t>
      </w:r>
      <w:r w:rsidR="00226447" w:rsidRPr="00226447">
        <w:rPr>
          <w:position w:val="-34"/>
        </w:rPr>
        <w:object w:dxaOrig="6660" w:dyaOrig="780">
          <v:shape id="_x0000_i1134" type="#_x0000_t75" style="width:333pt;height:39pt" o:ole="">
            <v:imagedata r:id="rId216" o:title=""/>
          </v:shape>
          <o:OLEObject Type="Embed" ProgID="Equation.3" ShapeID="_x0000_i1134" DrawAspect="Content" ObjectID="_1618042448" r:id="rId217"/>
        </w:object>
      </w:r>
      <w:r>
        <w:tab/>
      </w:r>
      <w:r w:rsidRPr="00226447">
        <w:t>(8.27)</w:t>
      </w:r>
      <w:r w:rsidR="00B6177E">
        <w:t>.</w:t>
      </w:r>
    </w:p>
    <w:p w:rsidR="00217A87" w:rsidRDefault="00217A87" w:rsidP="0014205E">
      <w:pPr>
        <w:pStyle w:val="dtext"/>
      </w:pPr>
      <w:r w:rsidRPr="008950B5">
        <w:t>Після</w:t>
      </w:r>
      <w:r>
        <w:t xml:space="preserve"> однократного застосування формули інтегрування за частинами отримаємо</w:t>
      </w:r>
    </w:p>
    <w:p w:rsidR="00217A87" w:rsidRDefault="0014205E" w:rsidP="0014205E">
      <w:pPr>
        <w:pStyle w:val="dtext"/>
      </w:pPr>
      <w:r w:rsidRPr="0014205E">
        <w:rPr>
          <w:position w:val="-4"/>
        </w:rPr>
        <w:object w:dxaOrig="200" w:dyaOrig="300">
          <v:shape id="_x0000_i1135" type="#_x0000_t75" style="width:9.75pt;height:15pt" o:ole="">
            <v:imagedata r:id="rId218" o:title=""/>
          </v:shape>
          <o:OLEObject Type="Embed" ProgID="Equation.3" ShapeID="_x0000_i1135" DrawAspect="Content" ObjectID="_1618042449" r:id="rId219"/>
        </w:object>
      </w:r>
      <w:r w:rsidRPr="009577F5">
        <w:rPr>
          <w:position w:val="-40"/>
        </w:rPr>
        <w:object w:dxaOrig="7760" w:dyaOrig="940">
          <v:shape id="_x0000_i1136" type="#_x0000_t75" style="width:387.75pt;height:47.25pt" o:ole="">
            <v:imagedata r:id="rId220" o:title=""/>
          </v:shape>
          <o:OLEObject Type="Embed" ProgID="Equation.3" ShapeID="_x0000_i1136" DrawAspect="Content" ObjectID="_1618042450" r:id="rId221"/>
        </w:object>
      </w:r>
    </w:p>
    <w:p w:rsidR="00217A87" w:rsidRDefault="0014205E" w:rsidP="0014205E">
      <w:pPr>
        <w:pStyle w:val="dtext"/>
      </w:pPr>
      <w:r w:rsidRPr="009577F5">
        <w:rPr>
          <w:position w:val="-36"/>
        </w:rPr>
        <w:object w:dxaOrig="7000" w:dyaOrig="859">
          <v:shape id="_x0000_i1137" type="#_x0000_t75" style="width:350.25pt;height:42.75pt" o:ole="">
            <v:imagedata r:id="rId222" o:title=""/>
          </v:shape>
          <o:OLEObject Type="Embed" ProgID="Equation.3" ShapeID="_x0000_i1137" DrawAspect="Content" ObjectID="_1618042451" r:id="rId223"/>
        </w:object>
      </w:r>
      <w:r w:rsidR="00312CD5">
        <w:t>.</w:t>
      </w:r>
    </w:p>
    <w:p w:rsidR="00217A87" w:rsidRDefault="00217A87" w:rsidP="0014205E">
      <w:pPr>
        <w:pStyle w:val="dtext"/>
      </w:pPr>
      <w:r>
        <w:t xml:space="preserve">Продовжимо інтегрування за частинами до першого інтегралу по області </w:t>
      </w:r>
      <w:r w:rsidRPr="00D11621">
        <w:rPr>
          <w:position w:val="-4"/>
        </w:rPr>
        <w:object w:dxaOrig="320" w:dyaOrig="300">
          <v:shape id="_x0000_i1138" type="#_x0000_t75" style="width:15.75pt;height:15pt" o:ole="">
            <v:imagedata r:id="rId224" o:title=""/>
          </v:shape>
          <o:OLEObject Type="Embed" ProgID="Equation.3" ShapeID="_x0000_i1138" DrawAspect="Content" ObjectID="_1618042452" r:id="rId225"/>
        </w:object>
      </w:r>
      <w:r>
        <w:t xml:space="preserve">, перекидаючи похідну з функції </w:t>
      </w:r>
      <w:r w:rsidRPr="00D11621">
        <w:rPr>
          <w:position w:val="-6"/>
        </w:rPr>
        <w:object w:dxaOrig="240" w:dyaOrig="260">
          <v:shape id="_x0000_i1139" type="#_x0000_t75" style="width:12pt;height:12.75pt" o:ole="">
            <v:imagedata r:id="rId226" o:title=""/>
          </v:shape>
          <o:OLEObject Type="Embed" ProgID="Equation.3" ShapeID="_x0000_i1139" DrawAspect="Content" ObjectID="_1618042453" r:id="rId227"/>
        </w:object>
      </w:r>
      <w:r w:rsidR="00DA4DFC">
        <w:t>.</w:t>
      </w:r>
    </w:p>
    <w:p w:rsidR="00217A87" w:rsidRDefault="009577F5" w:rsidP="0014205E">
      <w:pPr>
        <w:pStyle w:val="dtext"/>
      </w:pPr>
      <w:r w:rsidRPr="009577F5">
        <w:rPr>
          <w:position w:val="-40"/>
        </w:rPr>
        <w:object w:dxaOrig="7339" w:dyaOrig="940">
          <v:shape id="_x0000_i1140" type="#_x0000_t75" style="width:366.75pt;height:47.25pt" o:ole="">
            <v:imagedata r:id="rId228" o:title=""/>
          </v:shape>
          <o:OLEObject Type="Embed" ProgID="Equation.3" ShapeID="_x0000_i1140" DrawAspect="Content" ObjectID="_1618042454" r:id="rId229"/>
        </w:object>
      </w:r>
    </w:p>
    <w:p w:rsidR="00217A87" w:rsidRDefault="009577F5" w:rsidP="0014205E">
      <w:pPr>
        <w:pStyle w:val="dtext"/>
      </w:pPr>
      <w:r w:rsidRPr="009577F5">
        <w:rPr>
          <w:position w:val="-36"/>
        </w:rPr>
        <w:object w:dxaOrig="7520" w:dyaOrig="859">
          <v:shape id="_x0000_i1141" type="#_x0000_t75" style="width:375.75pt;height:42.75pt" o:ole="">
            <v:imagedata r:id="rId230" o:title=""/>
          </v:shape>
          <o:OLEObject Type="Embed" ProgID="Equation.3" ShapeID="_x0000_i1141" DrawAspect="Content" ObjectID="_1618042455" r:id="rId231"/>
        </w:object>
      </w:r>
      <w:r w:rsidR="00217A87">
        <w:t>.</w:t>
      </w:r>
    </w:p>
    <w:p w:rsidR="00217A87" w:rsidRPr="009577F5" w:rsidRDefault="00217A87" w:rsidP="0014205E">
      <w:pPr>
        <w:pStyle w:val="dtext"/>
      </w:pPr>
      <w:r>
        <w:t xml:space="preserve">Введемо наступний оператор </w:t>
      </w:r>
      <w:r w:rsidR="004929F6">
        <w:br/>
      </w:r>
      <w:r w:rsidR="009577F5" w:rsidRPr="009577F5">
        <w:rPr>
          <w:position w:val="-38"/>
        </w:rPr>
        <w:object w:dxaOrig="5940" w:dyaOrig="880">
          <v:shape id="_x0000_i1142" type="#_x0000_t75" style="width:297pt;height:44.25pt" o:ole="">
            <v:imagedata r:id="rId232" o:title=""/>
          </v:shape>
          <o:OLEObject Type="Embed" ProgID="Equation.3" ShapeID="_x0000_i1142" DrawAspect="Content" ObjectID="_1618042456" r:id="rId233"/>
        </w:object>
      </w:r>
      <w:r>
        <w:tab/>
      </w:r>
      <w:r>
        <w:tab/>
      </w:r>
      <w:r w:rsidR="009577F5" w:rsidRPr="009577F5">
        <w:rPr>
          <w:lang w:val="ru-RU"/>
        </w:rPr>
        <w:tab/>
      </w:r>
      <w:r w:rsidR="004929F6">
        <w:rPr>
          <w:lang w:val="ru-RU"/>
        </w:rPr>
        <w:tab/>
      </w:r>
      <w:r w:rsidRPr="009577F5">
        <w:t>(8.28).</w:t>
      </w:r>
    </w:p>
    <w:p w:rsidR="00217A87" w:rsidRDefault="00217A87" w:rsidP="0014205E">
      <w:pPr>
        <w:pStyle w:val="dtext"/>
      </w:pPr>
      <w:r>
        <w:t xml:space="preserve">Враховуючи позначення (8.28), останню формулу можна записати у вигляді: </w:t>
      </w:r>
    </w:p>
    <w:p w:rsidR="00217A87" w:rsidRDefault="00B6177E" w:rsidP="00B6177E">
      <w:pPr>
        <w:pStyle w:val="dtext"/>
        <w:ind w:firstLine="0"/>
      </w:pPr>
      <w:r w:rsidRPr="009577F5">
        <w:rPr>
          <w:position w:val="-36"/>
        </w:rPr>
        <w:object w:dxaOrig="9480" w:dyaOrig="859">
          <v:shape id="_x0000_i1143" type="#_x0000_t75" style="width:426.75pt;height:42.75pt" o:ole="">
            <v:imagedata r:id="rId234" o:title=""/>
          </v:shape>
          <o:OLEObject Type="Embed" ProgID="Equation.3" ShapeID="_x0000_i1143" DrawAspect="Content" ObjectID="_1618042457" r:id="rId235"/>
        </w:object>
      </w:r>
      <w:r>
        <w:tab/>
      </w:r>
      <w:r w:rsidR="00515414" w:rsidRPr="009577F5">
        <w:t>(8.29)</w:t>
      </w:r>
      <w:r>
        <w:t>.</w:t>
      </w:r>
    </w:p>
    <w:p w:rsidR="00217A87" w:rsidRDefault="00217A87" w:rsidP="0014205E">
      <w:pPr>
        <w:pStyle w:val="dtext"/>
      </w:pPr>
      <w:r>
        <w:t xml:space="preserve">Формула (8.29) називається другою формулою Гріна, а оператор (8.28) формально спряженим до оператора </w:t>
      </w:r>
      <w:r w:rsidR="00515414" w:rsidRPr="008453AF">
        <w:rPr>
          <w:position w:val="-4"/>
        </w:rPr>
        <w:object w:dxaOrig="240" w:dyaOrig="279">
          <v:shape id="_x0000_i1144" type="#_x0000_t75" style="width:12pt;height:14.25pt" o:ole="">
            <v:imagedata r:id="rId236" o:title=""/>
          </v:shape>
          <o:OLEObject Type="Embed" ProgID="Equation.3" ShapeID="_x0000_i1144" DrawAspect="Content" ObjectID="_1618042458" r:id="rId237"/>
        </w:object>
      </w:r>
      <w:r>
        <w:t>.</w:t>
      </w:r>
    </w:p>
    <w:p w:rsidR="00217A87" w:rsidRDefault="00217A87" w:rsidP="0014205E">
      <w:pPr>
        <w:pStyle w:val="dtext"/>
      </w:pPr>
      <w:r>
        <w:t>Розглянемо основні оператори математичної фізики другого порядку з постійними коефіцієнтами:</w:t>
      </w:r>
    </w:p>
    <w:p w:rsidR="00217A87" w:rsidRPr="009577F5" w:rsidRDefault="00217A87" w:rsidP="0014205E">
      <w:pPr>
        <w:pStyle w:val="dtext"/>
      </w:pPr>
      <w:r w:rsidRPr="0083144B">
        <w:rPr>
          <w:position w:val="-12"/>
        </w:rPr>
        <w:object w:dxaOrig="2060" w:dyaOrig="420">
          <v:shape id="_x0000_i1145" type="#_x0000_t75" style="width:102.75pt;height:21pt" o:ole="">
            <v:imagedata r:id="rId238" o:title=""/>
          </v:shape>
          <o:OLEObject Type="Embed" ProgID="Equation.3" ShapeID="_x0000_i1145" DrawAspect="Content" ObjectID="_1618042459" r:id="rId239"/>
        </w:object>
      </w:r>
      <w:r w:rsidR="00515414">
        <w:t xml:space="preserve"> -</w:t>
      </w:r>
      <w:r>
        <w:t>Гельмогольц</w:t>
      </w:r>
      <w:r>
        <w:rPr>
          <w:lang w:val="ru-RU"/>
        </w:rPr>
        <w:t>а</w:t>
      </w:r>
      <w:r>
        <w:tab/>
      </w:r>
      <w:r>
        <w:tab/>
      </w:r>
      <w:r>
        <w:tab/>
      </w:r>
      <w:r>
        <w:tab/>
      </w:r>
      <w:r w:rsidR="00515414">
        <w:tab/>
      </w:r>
      <w:r w:rsidR="00515414">
        <w:tab/>
      </w:r>
      <w:r w:rsidRPr="009577F5">
        <w:t>(8.30)</w:t>
      </w:r>
      <w:r w:rsidR="00B6177E">
        <w:t>,</w:t>
      </w:r>
    </w:p>
    <w:p w:rsidR="00217A87" w:rsidRPr="009577F5" w:rsidRDefault="00217A87" w:rsidP="0014205E">
      <w:pPr>
        <w:pStyle w:val="dtext"/>
      </w:pPr>
      <w:r w:rsidRPr="0083144B">
        <w:rPr>
          <w:position w:val="-30"/>
        </w:rPr>
        <w:object w:dxaOrig="2360" w:dyaOrig="800">
          <v:shape id="_x0000_i1146" type="#_x0000_t75" style="width:117.75pt;height:39.75pt" o:ole="">
            <v:imagedata r:id="rId240" o:title=""/>
          </v:shape>
          <o:OLEObject Type="Embed" ProgID="Equation.3" ShapeID="_x0000_i1146" DrawAspect="Content" ObjectID="_1618042460" r:id="rId241"/>
        </w:object>
      </w:r>
      <w:r w:rsidR="00515414">
        <w:t xml:space="preserve"> -т</w:t>
      </w:r>
      <w:r>
        <w:t>еплопровідності</w:t>
      </w:r>
      <w:r>
        <w:tab/>
      </w:r>
      <w:r>
        <w:tab/>
      </w:r>
      <w:r w:rsidR="009577F5" w:rsidRPr="009577F5">
        <w:rPr>
          <w:lang w:val="ru-RU"/>
        </w:rPr>
        <w:tab/>
      </w:r>
      <w:r w:rsidR="00515414">
        <w:rPr>
          <w:lang w:val="ru-RU"/>
        </w:rPr>
        <w:tab/>
      </w:r>
      <w:r w:rsidR="00515414">
        <w:rPr>
          <w:lang w:val="ru-RU"/>
        </w:rPr>
        <w:tab/>
      </w:r>
      <w:r w:rsidRPr="009577F5">
        <w:t>(8.31)</w:t>
      </w:r>
      <w:r w:rsidR="00B6177E">
        <w:t>,</w:t>
      </w:r>
    </w:p>
    <w:p w:rsidR="00217A87" w:rsidRPr="009577F5" w:rsidRDefault="00217A87" w:rsidP="0014205E">
      <w:pPr>
        <w:pStyle w:val="dtext"/>
      </w:pPr>
      <w:r w:rsidRPr="0083144B">
        <w:rPr>
          <w:position w:val="-30"/>
        </w:rPr>
        <w:object w:dxaOrig="2460" w:dyaOrig="800">
          <v:shape id="_x0000_i1147" type="#_x0000_t75" style="width:123pt;height:39.75pt" o:ole="">
            <v:imagedata r:id="rId242" o:title=""/>
          </v:shape>
          <o:OLEObject Type="Embed" ProgID="Equation.3" ShapeID="_x0000_i1147" DrawAspect="Content" ObjectID="_1618042461" r:id="rId243"/>
        </w:object>
      </w:r>
      <w:r w:rsidR="00515414">
        <w:t>- х</w:t>
      </w:r>
      <w:r>
        <w:t>вильовий</w:t>
      </w:r>
      <w:r>
        <w:tab/>
      </w:r>
      <w:r>
        <w:tab/>
      </w:r>
      <w:r>
        <w:tab/>
      </w:r>
      <w:r>
        <w:tab/>
      </w:r>
      <w:r w:rsidR="009577F5" w:rsidRPr="009577F5">
        <w:rPr>
          <w:lang w:val="ru-RU"/>
        </w:rPr>
        <w:tab/>
      </w:r>
      <w:r w:rsidR="00515414">
        <w:rPr>
          <w:lang w:val="ru-RU"/>
        </w:rPr>
        <w:tab/>
      </w:r>
      <w:r w:rsidRPr="009577F5">
        <w:t>(8.32)</w:t>
      </w:r>
      <w:r w:rsidR="00B6177E">
        <w:t>.</w:t>
      </w:r>
    </w:p>
    <w:p w:rsidR="00217A87" w:rsidRPr="009577F5" w:rsidRDefault="00515414" w:rsidP="0014205E">
      <w:pPr>
        <w:pStyle w:val="dtext"/>
      </w:pPr>
      <w:r>
        <w:t xml:space="preserve">Оскільки </w:t>
      </w:r>
      <w:r w:rsidR="00217A87">
        <w:t xml:space="preserve">оператори </w:t>
      </w:r>
      <w:r w:rsidR="00217A87" w:rsidRPr="007439C8">
        <w:rPr>
          <w:position w:val="-14"/>
        </w:rPr>
        <w:object w:dxaOrig="780" w:dyaOrig="440">
          <v:shape id="_x0000_i1148" type="#_x0000_t75" style="width:39pt;height:21.75pt" o:ole="">
            <v:imagedata r:id="rId244" o:title=""/>
          </v:shape>
          <o:OLEObject Type="Embed" ProgID="Equation.3" ShapeID="_x0000_i1148" DrawAspect="Content" ObjectID="_1618042462" r:id="rId245"/>
        </w:object>
      </w:r>
      <w:r w:rsidR="00217A87">
        <w:t xml:space="preserve"> містять лише похідні другого порядку, то ці оператори є формально самоспряженими</w:t>
      </w:r>
      <w:r w:rsidR="009577F5" w:rsidRPr="009577F5">
        <w:rPr>
          <w:lang w:val="ru-RU"/>
        </w:rPr>
        <w:t xml:space="preserve">. </w:t>
      </w:r>
      <w:r w:rsidR="00217A87">
        <w:t xml:space="preserve">Для оператора </w:t>
      </w:r>
      <w:r w:rsidR="00217A87" w:rsidRPr="007439C8">
        <w:rPr>
          <w:position w:val="-12"/>
        </w:rPr>
        <w:object w:dxaOrig="380" w:dyaOrig="420">
          <v:shape id="_x0000_i1149" type="#_x0000_t75" style="width:18.75pt;height:21pt" o:ole="">
            <v:imagedata r:id="rId246" o:title=""/>
          </v:shape>
          <o:OLEObject Type="Embed" ProgID="Equation.3" ShapeID="_x0000_i1149" DrawAspect="Content" ObjectID="_1618042463" r:id="rId247"/>
        </w:object>
      </w:r>
      <w:r>
        <w:t xml:space="preserve">, згідно до формули (8.28) </w:t>
      </w:r>
      <w:r w:rsidR="001E337E">
        <w:t xml:space="preserve">спряженим </w:t>
      </w:r>
      <w:r w:rsidR="00217A87">
        <w:t xml:space="preserve">буде оператор </w:t>
      </w:r>
      <w:r w:rsidR="009577F5" w:rsidRPr="009577F5">
        <w:rPr>
          <w:position w:val="-28"/>
        </w:rPr>
        <w:object w:dxaOrig="2060" w:dyaOrig="720">
          <v:shape id="_x0000_i1150" type="#_x0000_t75" style="width:102.75pt;height:36pt" o:ole="">
            <v:imagedata r:id="rId248" o:title=""/>
          </v:shape>
          <o:OLEObject Type="Embed" ProgID="Equation.3" ShapeID="_x0000_i1150" DrawAspect="Content" ObjectID="_1618042464" r:id="rId249"/>
        </w:object>
      </w:r>
      <w:r w:rsidR="00217A87">
        <w:tab/>
      </w:r>
      <w:r w:rsidR="00217A87">
        <w:tab/>
      </w:r>
      <w:r w:rsidR="009577F5" w:rsidRPr="009577F5">
        <w:rPr>
          <w:lang w:val="ru-RU"/>
        </w:rPr>
        <w:tab/>
      </w:r>
      <w:r w:rsidR="009577F5" w:rsidRPr="00B6177E">
        <w:rPr>
          <w:lang w:val="ru-RU"/>
        </w:rPr>
        <w:tab/>
      </w:r>
      <w:r w:rsidR="00217A87" w:rsidRPr="009577F5">
        <w:t>(</w:t>
      </w:r>
      <w:smartTag w:uri="urn:schemas-microsoft-com:office:smarttags" w:element="metricconverter">
        <w:smartTagPr>
          <w:attr w:name="ProductID" w:val="8.31’"/>
        </w:smartTagPr>
        <w:r w:rsidR="00217A87" w:rsidRPr="009577F5">
          <w:t>8.31</w:t>
        </w:r>
        <w:r w:rsidR="00217A87" w:rsidRPr="009577F5">
          <w:rPr>
            <w:lang w:val="ru-RU"/>
          </w:rPr>
          <w:t>’</w:t>
        </w:r>
      </w:smartTag>
      <w:r w:rsidR="00217A87" w:rsidRPr="009577F5">
        <w:t>)</w:t>
      </w:r>
      <w:r w:rsidR="00B6177E">
        <w:t>.</w:t>
      </w:r>
    </w:p>
    <w:p w:rsidR="00217A87" w:rsidRDefault="00217A87" w:rsidP="0014205E">
      <w:pPr>
        <w:pStyle w:val="dtext"/>
      </w:pPr>
      <w:r>
        <w:t>Запишемо другу формулу Гріна для кожного з основних операторів</w:t>
      </w:r>
      <w:r w:rsidR="00B6177E">
        <w:t>:</w:t>
      </w:r>
    </w:p>
    <w:p w:rsidR="00217A87" w:rsidRPr="009577F5" w:rsidRDefault="009577F5" w:rsidP="0014205E">
      <w:pPr>
        <w:pStyle w:val="dtext"/>
      </w:pPr>
      <w:r w:rsidRPr="009577F5">
        <w:rPr>
          <w:position w:val="-34"/>
        </w:rPr>
        <w:object w:dxaOrig="5899" w:dyaOrig="780">
          <v:shape id="_x0000_i1151" type="#_x0000_t75" style="width:294.75pt;height:39pt" o:ole="">
            <v:imagedata r:id="rId250" o:title=""/>
          </v:shape>
          <o:OLEObject Type="Embed" ProgID="Equation.3" ShapeID="_x0000_i1151" DrawAspect="Content" ObjectID="_1618042465" r:id="rId251"/>
        </w:object>
      </w:r>
      <w:r w:rsidR="00217A87">
        <w:tab/>
      </w:r>
      <w:r w:rsidR="00515414">
        <w:tab/>
      </w:r>
      <w:r w:rsidR="00515414">
        <w:tab/>
      </w:r>
      <w:r w:rsidR="00217A87" w:rsidRPr="009577F5">
        <w:t>(8.33)</w:t>
      </w:r>
      <w:r w:rsidR="00B6177E">
        <w:t>,</w:t>
      </w:r>
    </w:p>
    <w:p w:rsidR="00217A87" w:rsidRPr="009577F5" w:rsidRDefault="009577F5" w:rsidP="0014205E">
      <w:pPr>
        <w:pStyle w:val="dtext"/>
      </w:pPr>
      <w:r w:rsidRPr="009577F5">
        <w:rPr>
          <w:position w:val="-82"/>
        </w:rPr>
        <w:object w:dxaOrig="4700" w:dyaOrig="1780">
          <v:shape id="_x0000_i1152" type="#_x0000_t75" style="width:234.75pt;height:89.25pt" o:ole="">
            <v:imagedata r:id="rId252" o:title=""/>
          </v:shape>
          <o:OLEObject Type="Embed" ProgID="Equation.3" ShapeID="_x0000_i1152" DrawAspect="Content" ObjectID="_1618042466" r:id="rId253"/>
        </w:object>
      </w:r>
      <w:r w:rsidR="00217A87">
        <w:tab/>
      </w:r>
      <w:r w:rsidR="00217A87">
        <w:tab/>
      </w:r>
      <w:r w:rsidR="00217A87">
        <w:tab/>
      </w:r>
      <w:r w:rsidR="00515414">
        <w:tab/>
      </w:r>
      <w:r w:rsidR="00515414">
        <w:tab/>
      </w:r>
      <w:r w:rsidR="00217A87" w:rsidRPr="009577F5">
        <w:t>(8.34)</w:t>
      </w:r>
      <w:r w:rsidR="00B6177E">
        <w:t>,</w:t>
      </w:r>
    </w:p>
    <w:p w:rsidR="00217A87" w:rsidRPr="009577F5" w:rsidRDefault="009577F5" w:rsidP="0014205E">
      <w:pPr>
        <w:pStyle w:val="dtext"/>
      </w:pPr>
      <w:r w:rsidRPr="009577F5">
        <w:rPr>
          <w:position w:val="-88"/>
        </w:rPr>
        <w:object w:dxaOrig="5480" w:dyaOrig="1900">
          <v:shape id="_x0000_i1153" type="#_x0000_t75" style="width:273.75pt;height:95.25pt" o:ole="">
            <v:imagedata r:id="rId254" o:title=""/>
          </v:shape>
          <o:OLEObject Type="Embed" ProgID="Equation.3" ShapeID="_x0000_i1153" DrawAspect="Content" ObjectID="_1618042467" r:id="rId255"/>
        </w:object>
      </w:r>
      <w:r w:rsidR="00217A87">
        <w:tab/>
      </w:r>
      <w:r w:rsidR="00217A87">
        <w:tab/>
      </w:r>
      <w:r w:rsidR="00515414">
        <w:tab/>
      </w:r>
      <w:r w:rsidR="00515414">
        <w:tab/>
      </w:r>
      <w:r w:rsidR="00217A87" w:rsidRPr="009577F5">
        <w:t>(8.35)</w:t>
      </w:r>
      <w:r w:rsidR="00B6177E">
        <w:t>.</w:t>
      </w:r>
      <w:bookmarkStart w:id="1" w:name="_GoBack"/>
      <w:bookmarkEnd w:id="1"/>
    </w:p>
    <w:sectPr w:rsidR="00217A87" w:rsidRPr="009577F5" w:rsidSect="00E53DCF">
      <w:footerReference w:type="even" r:id="rId256"/>
      <w:footerReference w:type="default" r:id="rId257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97" w:rsidRDefault="009F7C97">
      <w:r>
        <w:separator/>
      </w:r>
    </w:p>
  </w:endnote>
  <w:endnote w:type="continuationSeparator" w:id="0">
    <w:p w:rsidR="009F7C97" w:rsidRDefault="009F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281359">
      <w:rPr>
        <w:rStyle w:val="af6"/>
        <w:noProof/>
      </w:rPr>
      <w:t>8</w:t>
    </w:r>
    <w:r>
      <w:rPr>
        <w:rStyle w:val="af6"/>
      </w:rPr>
      <w:fldChar w:fldCharType="end"/>
    </w:r>
  </w:p>
  <w:p w:rsidR="00D826AF" w:rsidRDefault="00D826A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97" w:rsidRDefault="009F7C97">
      <w:r>
        <w:separator/>
      </w:r>
    </w:p>
  </w:footnote>
  <w:footnote w:type="continuationSeparator" w:id="0">
    <w:p w:rsidR="009F7C97" w:rsidRDefault="009F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13A28"/>
    <w:rsid w:val="0002284F"/>
    <w:rsid w:val="000251E2"/>
    <w:rsid w:val="000319DD"/>
    <w:rsid w:val="00031BEC"/>
    <w:rsid w:val="000328E0"/>
    <w:rsid w:val="00032AA4"/>
    <w:rsid w:val="0003491D"/>
    <w:rsid w:val="00034E3E"/>
    <w:rsid w:val="000455B0"/>
    <w:rsid w:val="000467D4"/>
    <w:rsid w:val="00046BBC"/>
    <w:rsid w:val="00052F55"/>
    <w:rsid w:val="00053192"/>
    <w:rsid w:val="00053D7D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5E36"/>
    <w:rsid w:val="00086754"/>
    <w:rsid w:val="000A0A7F"/>
    <w:rsid w:val="000A13DD"/>
    <w:rsid w:val="000A35B5"/>
    <w:rsid w:val="000A367B"/>
    <w:rsid w:val="000A3D2D"/>
    <w:rsid w:val="000A71D7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1B9B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2BB6"/>
    <w:rsid w:val="00125FB8"/>
    <w:rsid w:val="001262DC"/>
    <w:rsid w:val="00131759"/>
    <w:rsid w:val="00134070"/>
    <w:rsid w:val="00134C5B"/>
    <w:rsid w:val="0013643C"/>
    <w:rsid w:val="0014205E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AA5"/>
    <w:rsid w:val="001C2B15"/>
    <w:rsid w:val="001C5AD6"/>
    <w:rsid w:val="001C623F"/>
    <w:rsid w:val="001C7331"/>
    <w:rsid w:val="001C73A9"/>
    <w:rsid w:val="001D2B6F"/>
    <w:rsid w:val="001D3AEA"/>
    <w:rsid w:val="001D4EE5"/>
    <w:rsid w:val="001E17B3"/>
    <w:rsid w:val="001E337E"/>
    <w:rsid w:val="001E37BE"/>
    <w:rsid w:val="001E487D"/>
    <w:rsid w:val="001E7E9C"/>
    <w:rsid w:val="001F158D"/>
    <w:rsid w:val="001F1B19"/>
    <w:rsid w:val="001F215A"/>
    <w:rsid w:val="001F2C97"/>
    <w:rsid w:val="001F4091"/>
    <w:rsid w:val="002006A9"/>
    <w:rsid w:val="0020776B"/>
    <w:rsid w:val="002078E8"/>
    <w:rsid w:val="00215355"/>
    <w:rsid w:val="00217A87"/>
    <w:rsid w:val="00226447"/>
    <w:rsid w:val="00235C96"/>
    <w:rsid w:val="002409AC"/>
    <w:rsid w:val="0024263D"/>
    <w:rsid w:val="0024492E"/>
    <w:rsid w:val="00252A8D"/>
    <w:rsid w:val="00255106"/>
    <w:rsid w:val="00262A80"/>
    <w:rsid w:val="00264368"/>
    <w:rsid w:val="00266F03"/>
    <w:rsid w:val="00267807"/>
    <w:rsid w:val="0027071A"/>
    <w:rsid w:val="00281359"/>
    <w:rsid w:val="00281D39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6C9D"/>
    <w:rsid w:val="002C1609"/>
    <w:rsid w:val="002C366B"/>
    <w:rsid w:val="002C4B72"/>
    <w:rsid w:val="002D0A3E"/>
    <w:rsid w:val="002D7725"/>
    <w:rsid w:val="002E5954"/>
    <w:rsid w:val="002F02D2"/>
    <w:rsid w:val="002F280D"/>
    <w:rsid w:val="002F3082"/>
    <w:rsid w:val="002F3F28"/>
    <w:rsid w:val="002F6BE9"/>
    <w:rsid w:val="00304AD6"/>
    <w:rsid w:val="00307FEA"/>
    <w:rsid w:val="003112E4"/>
    <w:rsid w:val="00312CD5"/>
    <w:rsid w:val="00314B94"/>
    <w:rsid w:val="0031518B"/>
    <w:rsid w:val="0032026A"/>
    <w:rsid w:val="00326AD4"/>
    <w:rsid w:val="00331601"/>
    <w:rsid w:val="00336881"/>
    <w:rsid w:val="00341452"/>
    <w:rsid w:val="00345C2C"/>
    <w:rsid w:val="00345CF4"/>
    <w:rsid w:val="003470F0"/>
    <w:rsid w:val="00362DB4"/>
    <w:rsid w:val="00363753"/>
    <w:rsid w:val="00373386"/>
    <w:rsid w:val="00373E68"/>
    <w:rsid w:val="00381ADF"/>
    <w:rsid w:val="003920C1"/>
    <w:rsid w:val="00392A02"/>
    <w:rsid w:val="0039308F"/>
    <w:rsid w:val="003A1B5B"/>
    <w:rsid w:val="003A27BE"/>
    <w:rsid w:val="003A2A57"/>
    <w:rsid w:val="003A35B0"/>
    <w:rsid w:val="003B08E9"/>
    <w:rsid w:val="003B25CB"/>
    <w:rsid w:val="003B2FD1"/>
    <w:rsid w:val="003B3759"/>
    <w:rsid w:val="003B4F0E"/>
    <w:rsid w:val="003B4F84"/>
    <w:rsid w:val="003B6367"/>
    <w:rsid w:val="003B6E44"/>
    <w:rsid w:val="003B7D5C"/>
    <w:rsid w:val="003C4D73"/>
    <w:rsid w:val="003C55F1"/>
    <w:rsid w:val="003C617C"/>
    <w:rsid w:val="003C7853"/>
    <w:rsid w:val="003D33B8"/>
    <w:rsid w:val="003E0758"/>
    <w:rsid w:val="003E1AA3"/>
    <w:rsid w:val="003E59C2"/>
    <w:rsid w:val="003E60A2"/>
    <w:rsid w:val="003E67F2"/>
    <w:rsid w:val="003E7A40"/>
    <w:rsid w:val="003F612D"/>
    <w:rsid w:val="003F674D"/>
    <w:rsid w:val="00404946"/>
    <w:rsid w:val="00404BFA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929F6"/>
    <w:rsid w:val="004933FC"/>
    <w:rsid w:val="00493CA8"/>
    <w:rsid w:val="0049454A"/>
    <w:rsid w:val="004A7781"/>
    <w:rsid w:val="004B0E45"/>
    <w:rsid w:val="004B6243"/>
    <w:rsid w:val="004C6E43"/>
    <w:rsid w:val="004D0F94"/>
    <w:rsid w:val="004D69A5"/>
    <w:rsid w:val="004D6FE0"/>
    <w:rsid w:val="004D7DE8"/>
    <w:rsid w:val="004E46C3"/>
    <w:rsid w:val="004E7982"/>
    <w:rsid w:val="004F0525"/>
    <w:rsid w:val="004F0691"/>
    <w:rsid w:val="00501F8A"/>
    <w:rsid w:val="005026D3"/>
    <w:rsid w:val="00507FF0"/>
    <w:rsid w:val="00512D35"/>
    <w:rsid w:val="005141F3"/>
    <w:rsid w:val="0051436A"/>
    <w:rsid w:val="00515381"/>
    <w:rsid w:val="00515414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5A47"/>
    <w:rsid w:val="00536C65"/>
    <w:rsid w:val="005377C6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6007B3"/>
    <w:rsid w:val="00602403"/>
    <w:rsid w:val="00611A90"/>
    <w:rsid w:val="00616275"/>
    <w:rsid w:val="00623D34"/>
    <w:rsid w:val="00627A03"/>
    <w:rsid w:val="00627B72"/>
    <w:rsid w:val="0063090D"/>
    <w:rsid w:val="00632E27"/>
    <w:rsid w:val="006349A8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3648"/>
    <w:rsid w:val="00714276"/>
    <w:rsid w:val="007158F2"/>
    <w:rsid w:val="00720358"/>
    <w:rsid w:val="007311FF"/>
    <w:rsid w:val="00734DDB"/>
    <w:rsid w:val="00735935"/>
    <w:rsid w:val="00735E53"/>
    <w:rsid w:val="0073775D"/>
    <w:rsid w:val="007416F5"/>
    <w:rsid w:val="0075666A"/>
    <w:rsid w:val="00765CA3"/>
    <w:rsid w:val="00771967"/>
    <w:rsid w:val="00775099"/>
    <w:rsid w:val="007851BB"/>
    <w:rsid w:val="007854BA"/>
    <w:rsid w:val="0079573C"/>
    <w:rsid w:val="007A0149"/>
    <w:rsid w:val="007A7DD1"/>
    <w:rsid w:val="007B772E"/>
    <w:rsid w:val="007C684C"/>
    <w:rsid w:val="007C6EDD"/>
    <w:rsid w:val="007C7BDE"/>
    <w:rsid w:val="007D399D"/>
    <w:rsid w:val="007E24E1"/>
    <w:rsid w:val="007F0F0C"/>
    <w:rsid w:val="007F243B"/>
    <w:rsid w:val="007F5B2D"/>
    <w:rsid w:val="007F5E99"/>
    <w:rsid w:val="007F7E2B"/>
    <w:rsid w:val="00800F0B"/>
    <w:rsid w:val="008037DA"/>
    <w:rsid w:val="00803B83"/>
    <w:rsid w:val="00810CEB"/>
    <w:rsid w:val="008123FD"/>
    <w:rsid w:val="0081458D"/>
    <w:rsid w:val="008169CF"/>
    <w:rsid w:val="00820AA8"/>
    <w:rsid w:val="0082227D"/>
    <w:rsid w:val="0082237B"/>
    <w:rsid w:val="0082529B"/>
    <w:rsid w:val="00825B00"/>
    <w:rsid w:val="00827DEF"/>
    <w:rsid w:val="00834CF4"/>
    <w:rsid w:val="00834D38"/>
    <w:rsid w:val="00836FA9"/>
    <w:rsid w:val="00840908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00EE"/>
    <w:rsid w:val="00871365"/>
    <w:rsid w:val="008752D5"/>
    <w:rsid w:val="00875BA7"/>
    <w:rsid w:val="00875F8B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3957"/>
    <w:rsid w:val="008E5FA7"/>
    <w:rsid w:val="008E6B92"/>
    <w:rsid w:val="008F1374"/>
    <w:rsid w:val="008F16E9"/>
    <w:rsid w:val="008F6E56"/>
    <w:rsid w:val="0090123B"/>
    <w:rsid w:val="00913D0A"/>
    <w:rsid w:val="009209C2"/>
    <w:rsid w:val="00921926"/>
    <w:rsid w:val="009234DF"/>
    <w:rsid w:val="00924795"/>
    <w:rsid w:val="00925544"/>
    <w:rsid w:val="0092763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7216B"/>
    <w:rsid w:val="00975BEA"/>
    <w:rsid w:val="00982D86"/>
    <w:rsid w:val="00985FB8"/>
    <w:rsid w:val="00990090"/>
    <w:rsid w:val="009919B3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C2006"/>
    <w:rsid w:val="009C7E44"/>
    <w:rsid w:val="009D0265"/>
    <w:rsid w:val="009D2B7E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9F7C97"/>
    <w:rsid w:val="00A0038F"/>
    <w:rsid w:val="00A0310D"/>
    <w:rsid w:val="00A0493E"/>
    <w:rsid w:val="00A1018B"/>
    <w:rsid w:val="00A102B3"/>
    <w:rsid w:val="00A14541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6102C"/>
    <w:rsid w:val="00A66A83"/>
    <w:rsid w:val="00A7011E"/>
    <w:rsid w:val="00A72DBB"/>
    <w:rsid w:val="00A76A50"/>
    <w:rsid w:val="00A80DC9"/>
    <w:rsid w:val="00A85CCB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5955"/>
    <w:rsid w:val="00AF2625"/>
    <w:rsid w:val="00AF3A9B"/>
    <w:rsid w:val="00AF418A"/>
    <w:rsid w:val="00AF559E"/>
    <w:rsid w:val="00B06DCA"/>
    <w:rsid w:val="00B126DA"/>
    <w:rsid w:val="00B13401"/>
    <w:rsid w:val="00B1506E"/>
    <w:rsid w:val="00B1559B"/>
    <w:rsid w:val="00B16D46"/>
    <w:rsid w:val="00B1727B"/>
    <w:rsid w:val="00B22B5D"/>
    <w:rsid w:val="00B23D82"/>
    <w:rsid w:val="00B30497"/>
    <w:rsid w:val="00B322E4"/>
    <w:rsid w:val="00B33652"/>
    <w:rsid w:val="00B36AE5"/>
    <w:rsid w:val="00B4029C"/>
    <w:rsid w:val="00B42861"/>
    <w:rsid w:val="00B42FFA"/>
    <w:rsid w:val="00B51500"/>
    <w:rsid w:val="00B53181"/>
    <w:rsid w:val="00B57D40"/>
    <w:rsid w:val="00B6177E"/>
    <w:rsid w:val="00B61EFA"/>
    <w:rsid w:val="00B62CA0"/>
    <w:rsid w:val="00B62E00"/>
    <w:rsid w:val="00B65A20"/>
    <w:rsid w:val="00B70A04"/>
    <w:rsid w:val="00B74E85"/>
    <w:rsid w:val="00B75DE3"/>
    <w:rsid w:val="00B7631B"/>
    <w:rsid w:val="00B81539"/>
    <w:rsid w:val="00B819BF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E14EB"/>
    <w:rsid w:val="00BE491D"/>
    <w:rsid w:val="00BE6222"/>
    <w:rsid w:val="00BF0A89"/>
    <w:rsid w:val="00BF2E2B"/>
    <w:rsid w:val="00BF40D3"/>
    <w:rsid w:val="00BF6794"/>
    <w:rsid w:val="00BF7D82"/>
    <w:rsid w:val="00C022B6"/>
    <w:rsid w:val="00C05524"/>
    <w:rsid w:val="00C10818"/>
    <w:rsid w:val="00C13415"/>
    <w:rsid w:val="00C146D0"/>
    <w:rsid w:val="00C154B5"/>
    <w:rsid w:val="00C2007A"/>
    <w:rsid w:val="00C22306"/>
    <w:rsid w:val="00C24D1A"/>
    <w:rsid w:val="00C25248"/>
    <w:rsid w:val="00C369AC"/>
    <w:rsid w:val="00C3746D"/>
    <w:rsid w:val="00C37D05"/>
    <w:rsid w:val="00C42608"/>
    <w:rsid w:val="00C44CF2"/>
    <w:rsid w:val="00C45883"/>
    <w:rsid w:val="00C52D23"/>
    <w:rsid w:val="00C5593F"/>
    <w:rsid w:val="00C61D85"/>
    <w:rsid w:val="00C675CE"/>
    <w:rsid w:val="00C67C5E"/>
    <w:rsid w:val="00C70B3C"/>
    <w:rsid w:val="00C71778"/>
    <w:rsid w:val="00C72818"/>
    <w:rsid w:val="00C756C7"/>
    <w:rsid w:val="00C77ACD"/>
    <w:rsid w:val="00C81B39"/>
    <w:rsid w:val="00C83C0F"/>
    <w:rsid w:val="00C9106F"/>
    <w:rsid w:val="00C92C27"/>
    <w:rsid w:val="00C93CCA"/>
    <w:rsid w:val="00CA020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6972"/>
    <w:rsid w:val="00CD7BA1"/>
    <w:rsid w:val="00CE0208"/>
    <w:rsid w:val="00CE02D4"/>
    <w:rsid w:val="00CE50B6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E3C"/>
    <w:rsid w:val="00D549CB"/>
    <w:rsid w:val="00D56244"/>
    <w:rsid w:val="00D61D42"/>
    <w:rsid w:val="00D70B10"/>
    <w:rsid w:val="00D738D3"/>
    <w:rsid w:val="00D73FEB"/>
    <w:rsid w:val="00D769F8"/>
    <w:rsid w:val="00D8057C"/>
    <w:rsid w:val="00D826AF"/>
    <w:rsid w:val="00D8333F"/>
    <w:rsid w:val="00D86F73"/>
    <w:rsid w:val="00D90EFA"/>
    <w:rsid w:val="00D92EF2"/>
    <w:rsid w:val="00DA1A25"/>
    <w:rsid w:val="00DA364F"/>
    <w:rsid w:val="00DA4DFC"/>
    <w:rsid w:val="00DA5D6E"/>
    <w:rsid w:val="00DB19DC"/>
    <w:rsid w:val="00DB4748"/>
    <w:rsid w:val="00DC171A"/>
    <w:rsid w:val="00DD60F6"/>
    <w:rsid w:val="00E005DA"/>
    <w:rsid w:val="00E02BD0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2278"/>
    <w:rsid w:val="00E92443"/>
    <w:rsid w:val="00EA0497"/>
    <w:rsid w:val="00EA13F5"/>
    <w:rsid w:val="00EB538A"/>
    <w:rsid w:val="00EB617B"/>
    <w:rsid w:val="00EB6488"/>
    <w:rsid w:val="00EC04C2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676"/>
    <w:rsid w:val="00F05E12"/>
    <w:rsid w:val="00F062B9"/>
    <w:rsid w:val="00F0633A"/>
    <w:rsid w:val="00F07DAF"/>
    <w:rsid w:val="00F1117E"/>
    <w:rsid w:val="00F11E09"/>
    <w:rsid w:val="00F13106"/>
    <w:rsid w:val="00F17972"/>
    <w:rsid w:val="00F17D1C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566"/>
    <w:rsid w:val="00F77F08"/>
    <w:rsid w:val="00F81CCA"/>
    <w:rsid w:val="00F82C7F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35BD4A57-F9A7-4DB8-9D0C-814EB6BB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205E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styleId="af7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styleId="af8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1">
    <w:name w:val="d_header1"/>
    <w:basedOn w:val="1"/>
    <w:rsid w:val="00C25248"/>
  </w:style>
  <w:style w:type="paragraph" w:customStyle="1" w:styleId="dheader2">
    <w:name w:val="d_header2"/>
    <w:basedOn w:val="20"/>
    <w:rsid w:val="00C25248"/>
  </w:style>
  <w:style w:type="paragraph" w:customStyle="1" w:styleId="dheader3">
    <w:name w:val="d_header3"/>
    <w:basedOn w:val="3"/>
    <w:qFormat/>
    <w:rsid w:val="00C25248"/>
    <w:pPr>
      <w:keepNext/>
    </w:pPr>
  </w:style>
  <w:style w:type="paragraph" w:customStyle="1" w:styleId="dtext">
    <w:name w:val="d_text"/>
    <w:basedOn w:val="a0"/>
    <w:qFormat/>
    <w:rsid w:val="00C2524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58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8.bin"/><Relationship Id="rId238" Type="http://schemas.openxmlformats.org/officeDocument/2006/relationships/image" Target="media/image112.wmf"/><Relationship Id="rId254" Type="http://schemas.openxmlformats.org/officeDocument/2006/relationships/image" Target="media/image120.wmf"/><Relationship Id="rId259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3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9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6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4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1.wmf"/><Relationship Id="rId257" Type="http://schemas.openxmlformats.org/officeDocument/2006/relationships/footer" Target="footer2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7630</Words>
  <Characters>4350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15</dc:subject>
  <dc:creator>Kuzmin Anatolii</dc:creator>
  <cp:keywords/>
  <cp:lastModifiedBy>NikitaSkybytskyi</cp:lastModifiedBy>
  <cp:revision>2</cp:revision>
  <cp:lastPrinted>2008-08-12T12:34:00Z</cp:lastPrinted>
  <dcterms:created xsi:type="dcterms:W3CDTF">2019-04-29T08:26:00Z</dcterms:created>
  <dcterms:modified xsi:type="dcterms:W3CDTF">2019-04-29T08:26:00Z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